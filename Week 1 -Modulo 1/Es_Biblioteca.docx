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F8B9" w14:textId="5C5379E3" w:rsidR="00BB43ED" w:rsidRDefault="00E10EEC" w:rsidP="00E10EEC">
      <w:pPr>
        <w:spacing w:after="0"/>
        <w:jc w:val="center"/>
        <w:rPr>
          <w:rFonts w:ascii="Times New Roman" w:hAnsi="Times New Roman" w:cs="Times New Roman"/>
        </w:rPr>
      </w:pPr>
      <w:r>
        <w:rPr>
          <w:rFonts w:ascii="Times New Roman" w:hAnsi="Times New Roman" w:cs="Times New Roman"/>
        </w:rPr>
        <w:t>Esercizio Biblioteca LetturaOk</w:t>
      </w:r>
    </w:p>
    <w:p w14:paraId="78F86B7F" w14:textId="77777777" w:rsidR="00E10EEC" w:rsidRDefault="00E10EEC" w:rsidP="00E10EEC">
      <w:pPr>
        <w:spacing w:after="0"/>
        <w:jc w:val="center"/>
        <w:rPr>
          <w:rFonts w:ascii="Times New Roman" w:hAnsi="Times New Roman" w:cs="Times New Roman"/>
        </w:rPr>
      </w:pPr>
    </w:p>
    <w:p w14:paraId="5551C360" w14:textId="78B63D21" w:rsidR="00E10EEC" w:rsidRDefault="00E10EEC" w:rsidP="00E10EEC">
      <w:pPr>
        <w:spacing w:after="0"/>
        <w:rPr>
          <w:rFonts w:ascii="Times New Roman" w:hAnsi="Times New Roman" w:cs="Times New Roman"/>
        </w:rPr>
      </w:pPr>
      <w:r>
        <w:rPr>
          <w:rFonts w:ascii="Times New Roman" w:hAnsi="Times New Roman" w:cs="Times New Roman"/>
        </w:rPr>
        <w:t xml:space="preserve">Autore: Francesco Marchese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Data:13/06/2023</w:t>
      </w:r>
    </w:p>
    <w:p w14:paraId="6FC676FE" w14:textId="77777777" w:rsidR="00E10EEC" w:rsidRPr="00B075E4" w:rsidRDefault="00E10EEC" w:rsidP="00E10EEC">
      <w:pPr>
        <w:spacing w:after="0"/>
        <w:rPr>
          <w:rFonts w:ascii="Times New Roman" w:hAnsi="Times New Roman" w:cs="Times New Roman"/>
        </w:rPr>
      </w:pPr>
    </w:p>
    <w:p w14:paraId="0CE11E39" w14:textId="77777777" w:rsidR="00E10EEC" w:rsidRPr="00B075E4" w:rsidRDefault="00E10EEC" w:rsidP="00E10EEC">
      <w:pPr>
        <w:spacing w:after="0"/>
        <w:rPr>
          <w:rFonts w:ascii="Times New Roman" w:hAnsi="Times New Roman" w:cs="Times New Roman"/>
          <w:b/>
          <w:bCs/>
          <w:i/>
          <w:iCs/>
          <w:sz w:val="24"/>
          <w:szCs w:val="24"/>
        </w:rPr>
      </w:pPr>
      <w:r w:rsidRPr="00B075E4">
        <w:rPr>
          <w:rFonts w:ascii="Times New Roman" w:hAnsi="Times New Roman" w:cs="Times New Roman"/>
          <w:b/>
          <w:bCs/>
          <w:i/>
          <w:iCs/>
          <w:sz w:val="24"/>
          <w:szCs w:val="24"/>
        </w:rPr>
        <w:t>Parte 1</w:t>
      </w:r>
    </w:p>
    <w:p w14:paraId="3F0D41C3" w14:textId="77777777" w:rsidR="00E10EEC" w:rsidRDefault="00E10EEC" w:rsidP="00E10EEC">
      <w:pPr>
        <w:spacing w:after="0"/>
        <w:rPr>
          <w:rFonts w:ascii="Times New Roman" w:hAnsi="Times New Roman" w:cs="Times New Roman"/>
        </w:rPr>
      </w:pPr>
    </w:p>
    <w:p w14:paraId="5846CE48" w14:textId="77777777" w:rsidR="00E10EEC" w:rsidRPr="00B075E4" w:rsidRDefault="00E10EEC" w:rsidP="00E10EEC">
      <w:pPr>
        <w:spacing w:after="0"/>
        <w:rPr>
          <w:rFonts w:ascii="Times New Roman" w:hAnsi="Times New Roman" w:cs="Times New Roman"/>
        </w:rPr>
      </w:pPr>
      <w:r w:rsidRPr="001B2044">
        <w:rPr>
          <w:rFonts w:ascii="Times New Roman" w:hAnsi="Times New Roman" w:cs="Times New Roman"/>
          <w:b/>
          <w:bCs/>
          <w:u w:val="single"/>
        </w:rPr>
        <w:t>Compito:</w:t>
      </w:r>
      <w:r w:rsidRPr="0054399C">
        <w:rPr>
          <w:rFonts w:ascii="Times New Roman" w:hAnsi="Times New Roman" w:cs="Times New Roman"/>
        </w:rPr>
        <w:t xml:space="preserve"> </w:t>
      </w:r>
      <w:r w:rsidRPr="00B075E4">
        <w:rPr>
          <w:rFonts w:ascii="Times New Roman" w:hAnsi="Times New Roman" w:cs="Times New Roman"/>
        </w:rPr>
        <w:t>La biblioteca LETTURAOK chiede di sviluppare un sistema in grado di gestire le problematiche interne: come organizzereste la fase di analisi e raccolta requisiti?  (interviste?, questionari? Focus Group? Idee vostre?) </w:t>
      </w:r>
    </w:p>
    <w:p w14:paraId="20A24FF6" w14:textId="558E89BC" w:rsidR="00E10EEC" w:rsidRPr="00B075E4" w:rsidRDefault="00E10EEC" w:rsidP="00E10EEC">
      <w:pPr>
        <w:spacing w:after="0"/>
        <w:rPr>
          <w:rFonts w:ascii="Times New Roman" w:hAnsi="Times New Roman" w:cs="Times New Roman"/>
        </w:rPr>
      </w:pPr>
      <w:r w:rsidRPr="00B075E4">
        <w:rPr>
          <w:rFonts w:ascii="Times New Roman" w:hAnsi="Times New Roman" w:cs="Times New Roman"/>
        </w:rPr>
        <w:t>Su un documento testo, descrivere il lavoro in maniera dettagliata (domande/risposte dei questionari, domande delle interviste individuali o di gruppo, analisi della concorrenza, …).</w:t>
      </w:r>
    </w:p>
    <w:p w14:paraId="57B0930C" w14:textId="0DE2420C" w:rsidR="00E10EEC" w:rsidRPr="001B2044" w:rsidRDefault="00E10EEC" w:rsidP="00E10EEC">
      <w:pPr>
        <w:spacing w:after="0"/>
        <w:rPr>
          <w:rFonts w:ascii="Times New Roman" w:hAnsi="Times New Roman" w:cs="Times New Roman"/>
          <w:b/>
          <w:bCs/>
        </w:rPr>
      </w:pPr>
    </w:p>
    <w:p w14:paraId="021E90C6" w14:textId="099C8E76" w:rsidR="00E10EEC" w:rsidRPr="001B2044" w:rsidRDefault="00E10EEC" w:rsidP="00E10EEC">
      <w:pPr>
        <w:spacing w:after="0"/>
        <w:rPr>
          <w:rFonts w:ascii="Times New Roman" w:hAnsi="Times New Roman" w:cs="Times New Roman"/>
          <w:b/>
          <w:bCs/>
          <w:u w:val="single"/>
        </w:rPr>
      </w:pPr>
      <w:r w:rsidRPr="001B2044">
        <w:rPr>
          <w:rFonts w:ascii="Times New Roman" w:hAnsi="Times New Roman" w:cs="Times New Roman"/>
          <w:b/>
          <w:bCs/>
          <w:u w:val="single"/>
        </w:rPr>
        <w:t>Svolgimento:</w:t>
      </w:r>
    </w:p>
    <w:p w14:paraId="67CBCCF9" w14:textId="5F0DFCB9" w:rsidR="0054399C" w:rsidRPr="001B2044" w:rsidRDefault="0054399C" w:rsidP="00E10EEC">
      <w:pPr>
        <w:spacing w:after="0"/>
        <w:rPr>
          <w:rFonts w:ascii="Times New Roman" w:hAnsi="Times New Roman" w:cs="Times New Roman"/>
          <w:u w:val="single"/>
        </w:rPr>
      </w:pPr>
      <w:r w:rsidRPr="001B2044">
        <w:rPr>
          <w:rFonts w:ascii="Times New Roman" w:hAnsi="Times New Roman" w:cs="Times New Roman"/>
          <w:u w:val="single"/>
        </w:rPr>
        <w:t>-</w:t>
      </w:r>
      <w:bookmarkStart w:id="0" w:name="_Hlk137560609"/>
      <w:r w:rsidRPr="001B2044">
        <w:rPr>
          <w:rFonts w:ascii="Times New Roman" w:hAnsi="Times New Roman" w:cs="Times New Roman"/>
          <w:u w:val="single"/>
        </w:rPr>
        <w:t>Fase iniziale</w:t>
      </w:r>
      <w:r w:rsidR="001B2044">
        <w:rPr>
          <w:rFonts w:ascii="Times New Roman" w:hAnsi="Times New Roman" w:cs="Times New Roman"/>
          <w:u w:val="single"/>
        </w:rPr>
        <w:t>:</w:t>
      </w:r>
    </w:p>
    <w:p w14:paraId="09DBA05F" w14:textId="72FF16E2" w:rsidR="00E10EEC" w:rsidRDefault="00E10EEC" w:rsidP="00E10EEC">
      <w:pPr>
        <w:spacing w:after="0"/>
        <w:rPr>
          <w:rFonts w:ascii="Times New Roman" w:hAnsi="Times New Roman" w:cs="Times New Roman"/>
        </w:rPr>
      </w:pPr>
      <w:r>
        <w:rPr>
          <w:rFonts w:ascii="Times New Roman" w:hAnsi="Times New Roman" w:cs="Times New Roman"/>
        </w:rPr>
        <w:t xml:space="preserve">Prima di iniziare ad interrogare le persone fisiche, cercherei di recuperare quante più informazioni possibili dai database della biblioteca stessa. Da questa ricerca iniziale mi aspetto di riuscire a recuperare l’anagrafica, il background e le mansioni di tutti i dipendenti, l’attuale sistema gestionale della biblioteca come orari, informazioni sui locali e la loro </w:t>
      </w:r>
      <w:bookmarkStart w:id="1" w:name="_Hlk137560628"/>
      <w:r>
        <w:rPr>
          <w:rFonts w:ascii="Times New Roman" w:hAnsi="Times New Roman" w:cs="Times New Roman"/>
        </w:rPr>
        <w:t xml:space="preserve">destinazione d’uso, le informazioni sui libri, la loro quantità e </w:t>
      </w:r>
      <w:r w:rsidR="0054399C">
        <w:rPr>
          <w:rFonts w:ascii="Times New Roman" w:hAnsi="Times New Roman" w:cs="Times New Roman"/>
        </w:rPr>
        <w:t xml:space="preserve">posizionamento all’interno della biblioteca, gli strumenti che sono a disposizione dei dipendenti, i dati registrati dei clienti e le registrazioni dei prestiti. Rientrano in questa face anche i processi e le metodologie. </w:t>
      </w:r>
    </w:p>
    <w:p w14:paraId="341B6569" w14:textId="436272B4" w:rsidR="0054399C" w:rsidRDefault="0054399C" w:rsidP="00E10EEC">
      <w:pPr>
        <w:spacing w:after="0"/>
        <w:rPr>
          <w:rFonts w:ascii="Times New Roman" w:hAnsi="Times New Roman" w:cs="Times New Roman"/>
        </w:rPr>
      </w:pPr>
      <w:r>
        <w:rPr>
          <w:rFonts w:ascii="Times New Roman" w:hAnsi="Times New Roman" w:cs="Times New Roman"/>
        </w:rPr>
        <w:t>In poche parole, quest</w:t>
      </w:r>
      <w:bookmarkEnd w:id="0"/>
      <w:bookmarkEnd w:id="1"/>
      <w:r>
        <w:rPr>
          <w:rFonts w:ascii="Times New Roman" w:hAnsi="Times New Roman" w:cs="Times New Roman"/>
        </w:rPr>
        <w:t>a prima ricerca, serve a raccogliere tutto quello che è oggettivo all’interno della biblioteca per poter sapere con cosa si sta andando a lavorare in maniera obiettiva.</w:t>
      </w:r>
    </w:p>
    <w:p w14:paraId="08D01587" w14:textId="77777777" w:rsidR="0054399C" w:rsidRDefault="0054399C" w:rsidP="00E10EEC">
      <w:pPr>
        <w:spacing w:after="0"/>
        <w:rPr>
          <w:rFonts w:ascii="Times New Roman" w:hAnsi="Times New Roman" w:cs="Times New Roman"/>
        </w:rPr>
      </w:pPr>
    </w:p>
    <w:p w14:paraId="10B9C291" w14:textId="6FB0C290" w:rsidR="0054399C" w:rsidRPr="001B2044" w:rsidRDefault="0054399C" w:rsidP="00E10EEC">
      <w:pPr>
        <w:spacing w:after="0"/>
        <w:rPr>
          <w:rFonts w:ascii="Times New Roman" w:hAnsi="Times New Roman" w:cs="Times New Roman"/>
          <w:u w:val="single"/>
        </w:rPr>
      </w:pPr>
      <w:r w:rsidRPr="001B2044">
        <w:rPr>
          <w:rFonts w:ascii="Times New Roman" w:hAnsi="Times New Roman" w:cs="Times New Roman"/>
          <w:u w:val="single"/>
        </w:rPr>
        <w:t>-Seconda Fase</w:t>
      </w:r>
      <w:r w:rsidR="001B2044">
        <w:rPr>
          <w:rFonts w:ascii="Times New Roman" w:hAnsi="Times New Roman" w:cs="Times New Roman"/>
          <w:u w:val="single"/>
        </w:rPr>
        <w:t>;</w:t>
      </w:r>
    </w:p>
    <w:p w14:paraId="739BFFA2" w14:textId="54F0D6D7" w:rsidR="0054399C" w:rsidRDefault="0054399C" w:rsidP="00E10EEC">
      <w:pPr>
        <w:spacing w:after="0"/>
        <w:rPr>
          <w:rFonts w:ascii="Times New Roman" w:hAnsi="Times New Roman" w:cs="Times New Roman"/>
        </w:rPr>
      </w:pPr>
      <w:r>
        <w:rPr>
          <w:rFonts w:ascii="Times New Roman" w:hAnsi="Times New Roman" w:cs="Times New Roman"/>
        </w:rPr>
        <w:t>In questa fase</w:t>
      </w:r>
      <w:r w:rsidR="003E2890">
        <w:rPr>
          <w:rFonts w:ascii="Times New Roman" w:hAnsi="Times New Roman" w:cs="Times New Roman"/>
        </w:rPr>
        <w:t>, utilizzando un breve questionario composto da risposte aperte e chiuse, raccoglierei i giudizi dei dipendenti che lavorano nella biblioteca. Dopo questa prima somministrazione passerei, con similare metodica, ai clienti, cercando però di essere più semplice e veloce nell’approccio.</w:t>
      </w:r>
    </w:p>
    <w:p w14:paraId="41741E17" w14:textId="77777777" w:rsidR="006861A6" w:rsidRDefault="006861A6" w:rsidP="00E10EEC">
      <w:pPr>
        <w:spacing w:after="0"/>
        <w:rPr>
          <w:rFonts w:ascii="Times New Roman" w:hAnsi="Times New Roman" w:cs="Times New Roman"/>
        </w:rPr>
      </w:pPr>
    </w:p>
    <w:p w14:paraId="23845A80" w14:textId="34097A32" w:rsidR="003E2890" w:rsidRPr="001B2044" w:rsidRDefault="003E2890">
      <w:pPr>
        <w:spacing w:after="0"/>
        <w:ind w:left="142"/>
        <w:rPr>
          <w:rFonts w:ascii="Times New Roman" w:hAnsi="Times New Roman" w:cs="Times New Roman"/>
          <w:b/>
          <w:bCs/>
        </w:rPr>
        <w:pPrChange w:id="2" w:author="Francesco Marchese" w:date="2023-06-13T15:21:00Z">
          <w:pPr>
            <w:spacing w:after="0"/>
          </w:pPr>
        </w:pPrChange>
      </w:pPr>
      <w:r w:rsidRPr="001B2044">
        <w:rPr>
          <w:rFonts w:ascii="Times New Roman" w:hAnsi="Times New Roman" w:cs="Times New Roman"/>
          <w:b/>
          <w:bCs/>
        </w:rPr>
        <w:t>-Questionario Dipendenti</w:t>
      </w:r>
    </w:p>
    <w:p w14:paraId="548E365B" w14:textId="11AE5D32" w:rsidR="003E2890" w:rsidRDefault="003E2890">
      <w:pPr>
        <w:spacing w:after="0"/>
        <w:ind w:left="284"/>
        <w:rPr>
          <w:rFonts w:ascii="Times New Roman" w:hAnsi="Times New Roman" w:cs="Times New Roman"/>
        </w:rPr>
        <w:pPrChange w:id="3" w:author="Francesco Marchese" w:date="2023-06-13T15:21:00Z">
          <w:pPr>
            <w:spacing w:after="0"/>
          </w:pPr>
        </w:pPrChange>
      </w:pPr>
      <w:r>
        <w:rPr>
          <w:rFonts w:ascii="Times New Roman" w:hAnsi="Times New Roman" w:cs="Times New Roman"/>
        </w:rPr>
        <w:t>1. Indicare la propria qualifica (Aperta)</w:t>
      </w:r>
    </w:p>
    <w:p w14:paraId="191C0975" w14:textId="51059E3A" w:rsidR="003E2890" w:rsidRDefault="003E2890">
      <w:pPr>
        <w:spacing w:after="0"/>
        <w:ind w:left="284"/>
        <w:rPr>
          <w:rFonts w:ascii="Times New Roman" w:hAnsi="Times New Roman" w:cs="Times New Roman"/>
        </w:rPr>
        <w:pPrChange w:id="4" w:author="Francesco Marchese" w:date="2023-06-13T15:21:00Z">
          <w:pPr>
            <w:spacing w:after="0"/>
          </w:pPr>
        </w:pPrChange>
      </w:pPr>
      <w:r>
        <w:rPr>
          <w:rFonts w:ascii="Times New Roman" w:hAnsi="Times New Roman" w:cs="Times New Roman"/>
        </w:rPr>
        <w:t>2. Descriva le proprie mansioni (Aperta)</w:t>
      </w:r>
    </w:p>
    <w:p w14:paraId="5E8D480E" w14:textId="651F7CFB" w:rsidR="003E2890" w:rsidRDefault="003E2890">
      <w:pPr>
        <w:spacing w:after="0"/>
        <w:ind w:left="284"/>
        <w:rPr>
          <w:rFonts w:ascii="Times New Roman" w:hAnsi="Times New Roman" w:cs="Times New Roman"/>
        </w:rPr>
        <w:pPrChange w:id="5" w:author="Francesco Marchese" w:date="2023-06-13T15:21:00Z">
          <w:pPr>
            <w:spacing w:after="0"/>
          </w:pPr>
        </w:pPrChange>
      </w:pPr>
      <w:r>
        <w:rPr>
          <w:rFonts w:ascii="Times New Roman" w:hAnsi="Times New Roman" w:cs="Times New Roman"/>
        </w:rPr>
        <w:t>3. I compiti che svolge giornalmente sono inerenti la propria qualifica? (Si/No)</w:t>
      </w:r>
    </w:p>
    <w:p w14:paraId="191B283B" w14:textId="66A23A84" w:rsidR="003E2890" w:rsidRDefault="003E2890">
      <w:pPr>
        <w:spacing w:after="0"/>
        <w:ind w:left="284"/>
        <w:rPr>
          <w:rFonts w:ascii="Times New Roman" w:hAnsi="Times New Roman" w:cs="Times New Roman"/>
        </w:rPr>
        <w:pPrChange w:id="6" w:author="Francesco Marchese" w:date="2023-06-13T15:21:00Z">
          <w:pPr>
            <w:spacing w:after="0"/>
          </w:pPr>
        </w:pPrChange>
      </w:pPr>
      <w:r>
        <w:rPr>
          <w:rFonts w:ascii="Times New Roman" w:hAnsi="Times New Roman" w:cs="Times New Roman"/>
        </w:rPr>
        <w:t>4. Riscontra particolari problemi nella gestione, lato dipende</w:t>
      </w:r>
      <w:r w:rsidR="00DE64F8">
        <w:rPr>
          <w:rFonts w:ascii="Times New Roman" w:hAnsi="Times New Roman" w:cs="Times New Roman"/>
        </w:rPr>
        <w:t>n</w:t>
      </w:r>
      <w:r>
        <w:rPr>
          <w:rFonts w:ascii="Times New Roman" w:hAnsi="Times New Roman" w:cs="Times New Roman"/>
        </w:rPr>
        <w:t>te, della biblioteca? (Aperta)</w:t>
      </w:r>
    </w:p>
    <w:p w14:paraId="58437F56" w14:textId="4C22C06E" w:rsidR="003E2890" w:rsidRDefault="003E2890">
      <w:pPr>
        <w:spacing w:after="0"/>
        <w:ind w:left="284"/>
        <w:rPr>
          <w:rFonts w:ascii="Times New Roman" w:hAnsi="Times New Roman" w:cs="Times New Roman"/>
        </w:rPr>
      </w:pPr>
      <w:r>
        <w:rPr>
          <w:rFonts w:ascii="Times New Roman" w:hAnsi="Times New Roman" w:cs="Times New Roman"/>
        </w:rPr>
        <w:t>5. Ha dei suggerimenti da voler condividere? (Aperta)</w:t>
      </w:r>
    </w:p>
    <w:p w14:paraId="4F13D58A" w14:textId="77777777" w:rsidR="00DE64F8" w:rsidRDefault="00DE64F8" w:rsidP="00DE64F8">
      <w:pPr>
        <w:spacing w:after="0"/>
        <w:ind w:left="284"/>
        <w:rPr>
          <w:rFonts w:ascii="Times New Roman" w:hAnsi="Times New Roman" w:cs="Times New Roman"/>
        </w:rPr>
      </w:pPr>
    </w:p>
    <w:p w14:paraId="32E5FE9B" w14:textId="02795A85" w:rsidR="00DE64F8" w:rsidRDefault="00DE64F8" w:rsidP="00DE64F8">
      <w:pPr>
        <w:spacing w:after="0"/>
        <w:rPr>
          <w:rFonts w:ascii="Times New Roman" w:hAnsi="Times New Roman" w:cs="Times New Roman"/>
        </w:rPr>
      </w:pPr>
      <w:r>
        <w:rPr>
          <w:rFonts w:ascii="Times New Roman" w:hAnsi="Times New Roman" w:cs="Times New Roman"/>
        </w:rPr>
        <w:t>Il questionario somministrato ai dipendenti ha lo scopo di identificare quali possono essere le problematiche interne nella gestione. Si cerca, in questo modo, di identificare fonti di malcontento o malfunzionamenti.</w:t>
      </w:r>
    </w:p>
    <w:p w14:paraId="64C87461" w14:textId="46B2FE93" w:rsidR="003E2890" w:rsidRDefault="003E2890">
      <w:pPr>
        <w:spacing w:after="0"/>
        <w:ind w:left="142"/>
        <w:rPr>
          <w:rFonts w:ascii="Times New Roman" w:hAnsi="Times New Roman" w:cs="Times New Roman"/>
        </w:rPr>
        <w:pPrChange w:id="7" w:author="Francesco Marchese" w:date="2023-06-13T15:21:00Z">
          <w:pPr>
            <w:spacing w:after="0"/>
          </w:pPr>
        </w:pPrChange>
      </w:pPr>
    </w:p>
    <w:p w14:paraId="4E73A47B" w14:textId="77777777" w:rsidR="003E2890" w:rsidRDefault="003E2890">
      <w:pPr>
        <w:spacing w:after="0"/>
        <w:ind w:left="142"/>
        <w:rPr>
          <w:rFonts w:ascii="Times New Roman" w:hAnsi="Times New Roman" w:cs="Times New Roman"/>
        </w:rPr>
        <w:pPrChange w:id="8" w:author="Francesco Marchese" w:date="2023-06-13T15:21:00Z">
          <w:pPr>
            <w:spacing w:after="0"/>
          </w:pPr>
        </w:pPrChange>
      </w:pPr>
    </w:p>
    <w:p w14:paraId="6D840411" w14:textId="005F5B10" w:rsidR="003E2890" w:rsidRPr="001B2044" w:rsidRDefault="003E2890">
      <w:pPr>
        <w:spacing w:after="0"/>
        <w:ind w:left="142"/>
        <w:rPr>
          <w:rFonts w:ascii="Times New Roman" w:hAnsi="Times New Roman" w:cs="Times New Roman"/>
          <w:b/>
          <w:bCs/>
        </w:rPr>
        <w:pPrChange w:id="9" w:author="Francesco Marchese" w:date="2023-06-13T15:21:00Z">
          <w:pPr>
            <w:spacing w:after="0"/>
          </w:pPr>
        </w:pPrChange>
      </w:pPr>
      <w:r w:rsidRPr="001B2044">
        <w:rPr>
          <w:rFonts w:ascii="Times New Roman" w:hAnsi="Times New Roman" w:cs="Times New Roman"/>
          <w:b/>
          <w:bCs/>
        </w:rPr>
        <w:t>-Questionario Clienti</w:t>
      </w:r>
    </w:p>
    <w:p w14:paraId="41606730" w14:textId="1B522599" w:rsidR="003E2890" w:rsidRDefault="003E2890">
      <w:pPr>
        <w:spacing w:after="0"/>
        <w:ind w:left="284"/>
        <w:rPr>
          <w:ins w:id="10" w:author="Francesco Marchese" w:date="2023-06-13T15:15:00Z"/>
          <w:rFonts w:ascii="Times New Roman" w:hAnsi="Times New Roman" w:cs="Times New Roman"/>
        </w:rPr>
        <w:pPrChange w:id="11" w:author="Francesco Marchese" w:date="2023-06-13T15:21:00Z">
          <w:pPr>
            <w:spacing w:after="0"/>
          </w:pPr>
        </w:pPrChange>
      </w:pPr>
      <w:r>
        <w:rPr>
          <w:rFonts w:ascii="Times New Roman" w:hAnsi="Times New Roman" w:cs="Times New Roman"/>
        </w:rPr>
        <w:t xml:space="preserve">1. </w:t>
      </w:r>
      <w:ins w:id="12" w:author="Francesco Marchese" w:date="2023-06-13T15:14:00Z">
        <w:r w:rsidR="001C59DD">
          <w:rPr>
            <w:rFonts w:ascii="Times New Roman" w:hAnsi="Times New Roman" w:cs="Times New Roman"/>
          </w:rPr>
          <w:t>Descriva la sua esperienza</w:t>
        </w:r>
      </w:ins>
      <w:ins w:id="13" w:author="Francesco Marchese" w:date="2023-06-13T15:15:00Z">
        <w:r w:rsidR="001C59DD">
          <w:rPr>
            <w:rFonts w:ascii="Times New Roman" w:hAnsi="Times New Roman" w:cs="Times New Roman"/>
          </w:rPr>
          <w:t xml:space="preserve"> rispondendo alle domande:</w:t>
        </w:r>
      </w:ins>
    </w:p>
    <w:p w14:paraId="7667D8D1" w14:textId="0AA897EA" w:rsidR="001C59DD" w:rsidRDefault="001C59DD">
      <w:pPr>
        <w:pStyle w:val="Paragrafoelenco"/>
        <w:numPr>
          <w:ilvl w:val="0"/>
          <w:numId w:val="2"/>
        </w:numPr>
        <w:spacing w:after="0"/>
        <w:ind w:left="709"/>
        <w:rPr>
          <w:ins w:id="14" w:author="Francesco Marchese" w:date="2023-06-13T15:17:00Z"/>
          <w:rFonts w:ascii="Times New Roman" w:hAnsi="Times New Roman" w:cs="Times New Roman"/>
        </w:rPr>
        <w:pPrChange w:id="15" w:author="Francesco Marchese" w:date="2023-06-13T15:21:00Z">
          <w:pPr>
            <w:pStyle w:val="Paragrafoelenco"/>
            <w:numPr>
              <w:numId w:val="2"/>
            </w:numPr>
            <w:spacing w:after="0"/>
            <w:ind w:hanging="360"/>
          </w:pPr>
        </w:pPrChange>
      </w:pPr>
      <w:ins w:id="16" w:author="Francesco Marchese" w:date="2023-06-13T15:17:00Z">
        <w:r>
          <w:rPr>
            <w:rFonts w:ascii="Times New Roman" w:hAnsi="Times New Roman" w:cs="Times New Roman"/>
          </w:rPr>
          <w:t>Ha trovato il libro che cercava? Si/No</w:t>
        </w:r>
      </w:ins>
    </w:p>
    <w:p w14:paraId="7A126A92" w14:textId="26406EFF" w:rsidR="001C59DD" w:rsidRDefault="001C59DD">
      <w:pPr>
        <w:pStyle w:val="Paragrafoelenco"/>
        <w:numPr>
          <w:ilvl w:val="0"/>
          <w:numId w:val="2"/>
        </w:numPr>
        <w:spacing w:after="0"/>
        <w:ind w:left="709"/>
        <w:rPr>
          <w:ins w:id="17" w:author="Francesco Marchese" w:date="2023-06-13T15:18:00Z"/>
          <w:rFonts w:ascii="Times New Roman" w:hAnsi="Times New Roman" w:cs="Times New Roman"/>
        </w:rPr>
        <w:pPrChange w:id="18" w:author="Francesco Marchese" w:date="2023-06-13T15:21:00Z">
          <w:pPr>
            <w:pStyle w:val="Paragrafoelenco"/>
            <w:numPr>
              <w:numId w:val="2"/>
            </w:numPr>
            <w:spacing w:after="0"/>
            <w:ind w:hanging="360"/>
          </w:pPr>
        </w:pPrChange>
      </w:pPr>
      <w:ins w:id="19" w:author="Francesco Marchese" w:date="2023-06-13T15:17:00Z">
        <w:r>
          <w:rPr>
            <w:rFonts w:ascii="Times New Roman" w:hAnsi="Times New Roman" w:cs="Times New Roman"/>
          </w:rPr>
          <w:t>Il personale è stato capace di aiutarla o si è comunque dimostrato preparato? Si/No</w:t>
        </w:r>
      </w:ins>
    </w:p>
    <w:p w14:paraId="62A4D8AF" w14:textId="77777777" w:rsidR="001C59DD" w:rsidRDefault="001C59DD">
      <w:pPr>
        <w:pStyle w:val="Paragrafoelenco"/>
        <w:numPr>
          <w:ilvl w:val="0"/>
          <w:numId w:val="2"/>
        </w:numPr>
        <w:spacing w:after="0"/>
        <w:ind w:left="709"/>
        <w:rPr>
          <w:ins w:id="20" w:author="Francesco Marchese" w:date="2023-06-13T15:18:00Z"/>
          <w:rFonts w:ascii="Times New Roman" w:hAnsi="Times New Roman" w:cs="Times New Roman"/>
        </w:rPr>
        <w:pPrChange w:id="21" w:author="Francesco Marchese" w:date="2023-06-13T15:21:00Z">
          <w:pPr>
            <w:pStyle w:val="Paragrafoelenco"/>
            <w:numPr>
              <w:numId w:val="2"/>
            </w:numPr>
            <w:spacing w:after="0"/>
            <w:ind w:hanging="360"/>
          </w:pPr>
        </w:pPrChange>
      </w:pPr>
      <w:ins w:id="22" w:author="Francesco Marchese" w:date="2023-06-13T15:18:00Z">
        <w:r>
          <w:rPr>
            <w:rFonts w:ascii="Times New Roman" w:hAnsi="Times New Roman" w:cs="Times New Roman"/>
          </w:rPr>
          <w:t>Ha portato il libro fuori dalla biblioteca?  Si/No</w:t>
        </w:r>
      </w:ins>
    </w:p>
    <w:p w14:paraId="16688448" w14:textId="08BF0A1F" w:rsidR="001C59DD" w:rsidRDefault="001C59DD">
      <w:pPr>
        <w:pStyle w:val="Paragrafoelenco"/>
        <w:numPr>
          <w:ilvl w:val="0"/>
          <w:numId w:val="2"/>
        </w:numPr>
        <w:spacing w:after="0"/>
        <w:ind w:left="709"/>
        <w:rPr>
          <w:ins w:id="23" w:author="Francesco Marchese" w:date="2023-06-13T15:18:00Z"/>
          <w:rFonts w:ascii="Times New Roman" w:hAnsi="Times New Roman" w:cs="Times New Roman"/>
        </w:rPr>
        <w:pPrChange w:id="24" w:author="Francesco Marchese" w:date="2023-06-13T15:21:00Z">
          <w:pPr>
            <w:pStyle w:val="Paragrafoelenco"/>
            <w:numPr>
              <w:numId w:val="2"/>
            </w:numPr>
            <w:spacing w:after="0"/>
            <w:ind w:hanging="360"/>
          </w:pPr>
        </w:pPrChange>
      </w:pPr>
      <w:ins w:id="25" w:author="Francesco Marchese" w:date="2023-06-13T15:18:00Z">
        <w:r>
          <w:rPr>
            <w:rFonts w:ascii="Times New Roman" w:hAnsi="Times New Roman" w:cs="Times New Roman"/>
          </w:rPr>
          <w:t>Il libro era in condizioni ottimali? Si/No</w:t>
        </w:r>
      </w:ins>
    </w:p>
    <w:p w14:paraId="01A58278" w14:textId="70DEF082" w:rsidR="001C59DD" w:rsidRDefault="001C59DD">
      <w:pPr>
        <w:pStyle w:val="Paragrafoelenco"/>
        <w:numPr>
          <w:ilvl w:val="0"/>
          <w:numId w:val="2"/>
        </w:numPr>
        <w:spacing w:after="0"/>
        <w:ind w:left="709"/>
        <w:rPr>
          <w:ins w:id="26" w:author="Francesco Marchese" w:date="2023-06-13T15:19:00Z"/>
          <w:rFonts w:ascii="Times New Roman" w:hAnsi="Times New Roman" w:cs="Times New Roman"/>
        </w:rPr>
        <w:pPrChange w:id="27" w:author="Francesco Marchese" w:date="2023-06-13T15:21:00Z">
          <w:pPr>
            <w:pStyle w:val="Paragrafoelenco"/>
            <w:numPr>
              <w:numId w:val="2"/>
            </w:numPr>
            <w:spacing w:after="0"/>
            <w:ind w:hanging="360"/>
          </w:pPr>
        </w:pPrChange>
      </w:pPr>
      <w:ins w:id="28" w:author="Francesco Marchese" w:date="2023-06-13T15:19:00Z">
        <w:r>
          <w:rPr>
            <w:rFonts w:ascii="Times New Roman" w:hAnsi="Times New Roman" w:cs="Times New Roman"/>
          </w:rPr>
          <w:t>Definirebbe la sua esperienza positiva? Si/No</w:t>
        </w:r>
      </w:ins>
    </w:p>
    <w:p w14:paraId="728D1352" w14:textId="05D61036" w:rsidR="001C59DD" w:rsidRDefault="001C59DD">
      <w:pPr>
        <w:spacing w:after="0"/>
        <w:ind w:left="284"/>
        <w:rPr>
          <w:rFonts w:ascii="Times New Roman" w:hAnsi="Times New Roman" w:cs="Times New Roman"/>
        </w:rPr>
      </w:pPr>
      <w:ins w:id="29" w:author="Francesco Marchese" w:date="2023-06-13T15:20:00Z">
        <w:r>
          <w:rPr>
            <w:rFonts w:ascii="Times New Roman" w:hAnsi="Times New Roman" w:cs="Times New Roman"/>
          </w:rPr>
          <w:t>2. Ha qualche suggerimento o delle segnalazioni da fare? (Aperta)</w:t>
        </w:r>
      </w:ins>
    </w:p>
    <w:p w14:paraId="1949A853" w14:textId="77777777" w:rsidR="00DE64F8" w:rsidRDefault="00DE64F8" w:rsidP="00DE64F8">
      <w:pPr>
        <w:spacing w:after="0"/>
        <w:ind w:left="284"/>
        <w:rPr>
          <w:rFonts w:ascii="Times New Roman" w:hAnsi="Times New Roman" w:cs="Times New Roman"/>
        </w:rPr>
      </w:pPr>
    </w:p>
    <w:p w14:paraId="3CADB4F5" w14:textId="6066A9F5" w:rsidR="00DE64F8" w:rsidRDefault="00DE64F8" w:rsidP="00DE64F8">
      <w:pPr>
        <w:spacing w:after="0"/>
        <w:rPr>
          <w:rFonts w:ascii="Times New Roman" w:hAnsi="Times New Roman" w:cs="Times New Roman"/>
        </w:rPr>
      </w:pPr>
      <w:r>
        <w:rPr>
          <w:rFonts w:ascii="Times New Roman" w:hAnsi="Times New Roman" w:cs="Times New Roman"/>
        </w:rPr>
        <w:t>Il questionario clienti potrebbe essere inserito nei libri, come foglio in più, scegliendo se farlo in tutti o solo nei prestiti più comuni in modo da ottimizzare le spese. Il cliente potrà decide se compilarlo o meno e la raccolta potrà essere affidata al dipendente che ritira il libro o magari ad una cassetta interna alla biblioteca. Tramite il questionario si può riuscire ad avere un quadro dell’esperienza che il cliente ha avuto con la biblioteca.</w:t>
      </w:r>
    </w:p>
    <w:p w14:paraId="0A870606" w14:textId="35D0EC96" w:rsidR="001B2044" w:rsidRDefault="001B2044" w:rsidP="00DE64F8">
      <w:pPr>
        <w:spacing w:after="0"/>
        <w:rPr>
          <w:rFonts w:ascii="Times New Roman" w:hAnsi="Times New Roman" w:cs="Times New Roman"/>
        </w:rPr>
      </w:pPr>
    </w:p>
    <w:p w14:paraId="36CF52A8" w14:textId="77777777" w:rsidR="001B2044" w:rsidRDefault="001B2044" w:rsidP="00DE64F8">
      <w:pPr>
        <w:spacing w:after="0"/>
        <w:rPr>
          <w:rFonts w:ascii="Times New Roman" w:hAnsi="Times New Roman" w:cs="Times New Roman"/>
        </w:rPr>
      </w:pPr>
    </w:p>
    <w:p w14:paraId="6D44C7B8" w14:textId="77777777" w:rsidR="001B2044" w:rsidRDefault="001B2044" w:rsidP="00DE64F8">
      <w:pPr>
        <w:spacing w:after="0"/>
        <w:rPr>
          <w:rFonts w:ascii="Times New Roman" w:hAnsi="Times New Roman" w:cs="Times New Roman"/>
        </w:rPr>
      </w:pPr>
    </w:p>
    <w:p w14:paraId="7220E984" w14:textId="77777777" w:rsidR="001B2044" w:rsidRDefault="001B2044" w:rsidP="00DE64F8">
      <w:pPr>
        <w:spacing w:after="0"/>
        <w:rPr>
          <w:rFonts w:ascii="Times New Roman" w:hAnsi="Times New Roman" w:cs="Times New Roman"/>
        </w:rPr>
      </w:pPr>
    </w:p>
    <w:p w14:paraId="34F32B5E" w14:textId="77777777" w:rsidR="001B2044" w:rsidRDefault="001B2044" w:rsidP="00DE64F8">
      <w:pPr>
        <w:spacing w:after="0"/>
        <w:rPr>
          <w:rFonts w:ascii="Times New Roman" w:hAnsi="Times New Roman" w:cs="Times New Roman"/>
        </w:rPr>
      </w:pPr>
    </w:p>
    <w:p w14:paraId="0AA61EAC" w14:textId="30BE4794" w:rsidR="001B2044" w:rsidRDefault="001B2044" w:rsidP="00DE64F8">
      <w:pPr>
        <w:spacing w:after="0"/>
        <w:rPr>
          <w:rFonts w:ascii="Times New Roman" w:hAnsi="Times New Roman" w:cs="Times New Roman"/>
          <w:u w:val="single"/>
        </w:rPr>
      </w:pPr>
      <w:r w:rsidRPr="001B2044">
        <w:rPr>
          <w:rFonts w:ascii="Times New Roman" w:hAnsi="Times New Roman" w:cs="Times New Roman"/>
          <w:u w:val="single"/>
        </w:rPr>
        <w:lastRenderedPageBreak/>
        <w:t>-Terza Fase</w:t>
      </w:r>
      <w:r>
        <w:rPr>
          <w:rFonts w:ascii="Times New Roman" w:hAnsi="Times New Roman" w:cs="Times New Roman"/>
          <w:u w:val="single"/>
        </w:rPr>
        <w:t>:</w:t>
      </w:r>
    </w:p>
    <w:p w14:paraId="3E7C7BA6" w14:textId="0AB0A3AA" w:rsidR="001B2044" w:rsidRDefault="001B2044" w:rsidP="00DE64F8">
      <w:pPr>
        <w:spacing w:after="0"/>
        <w:rPr>
          <w:rFonts w:ascii="Times New Roman" w:hAnsi="Times New Roman" w:cs="Times New Roman"/>
        </w:rPr>
      </w:pPr>
      <w:r w:rsidRPr="001B2044">
        <w:rPr>
          <w:rFonts w:ascii="Times New Roman" w:hAnsi="Times New Roman" w:cs="Times New Roman"/>
        </w:rPr>
        <w:t>Dopo</w:t>
      </w:r>
      <w:r>
        <w:rPr>
          <w:rFonts w:ascii="Times New Roman" w:hAnsi="Times New Roman" w:cs="Times New Roman"/>
        </w:rPr>
        <w:t xml:space="preserve"> la raccolta delle informazioni, come ultima ricerca di informazioni, procederei con un’analisi della concorrenza e del mercato che mi circonda. Essendo una libreria un posto fisico, mi sembra doveroso analizzare bene il contesto in cui questa attività ha la propria sede. Il tipo di informazioni che andrei a ricercare sono: tipologia e distribuzione dei competitor nelle vicinanze, offerte e servizi proposti da questi ultimi, ambiente urbano circostante inteso come la presenza di altre attività, luoghi pubblici e servizi alla comunità, Tramite i dati dei censimenti, andrai inoltre a definire il cluster di popolazione che potrebbe essere abitualmente mio cliente.</w:t>
      </w:r>
    </w:p>
    <w:p w14:paraId="6B68FE62" w14:textId="77777777" w:rsidR="00B075E4" w:rsidRDefault="00B075E4" w:rsidP="00DE64F8">
      <w:pPr>
        <w:spacing w:after="0"/>
        <w:rPr>
          <w:rFonts w:ascii="Times New Roman" w:hAnsi="Times New Roman" w:cs="Times New Roman"/>
        </w:rPr>
      </w:pPr>
    </w:p>
    <w:p w14:paraId="3E6A5CEA" w14:textId="07733F34" w:rsidR="00B075E4" w:rsidRDefault="00B075E4" w:rsidP="00DE64F8">
      <w:pPr>
        <w:spacing w:after="0"/>
        <w:rPr>
          <w:rFonts w:ascii="Times New Roman" w:hAnsi="Times New Roman" w:cs="Times New Roman"/>
          <w:u w:val="single"/>
        </w:rPr>
      </w:pPr>
      <w:r w:rsidRPr="00B075E4">
        <w:rPr>
          <w:rFonts w:ascii="Times New Roman" w:hAnsi="Times New Roman" w:cs="Times New Roman"/>
          <w:u w:val="single"/>
        </w:rPr>
        <w:t>Note:</w:t>
      </w:r>
    </w:p>
    <w:p w14:paraId="0D88747E" w14:textId="5312CF87" w:rsidR="00B075E4" w:rsidRDefault="00B075E4" w:rsidP="00DE64F8">
      <w:pPr>
        <w:spacing w:after="0"/>
        <w:rPr>
          <w:rFonts w:ascii="Times New Roman" w:hAnsi="Times New Roman" w:cs="Times New Roman"/>
        </w:rPr>
      </w:pPr>
      <w:r>
        <w:rPr>
          <w:rFonts w:ascii="Times New Roman" w:hAnsi="Times New Roman" w:cs="Times New Roman"/>
        </w:rPr>
        <w:t>l’idea della ricerca delle informazioni è la scalabilità delle stesse. Partendo da quella che è l’attualità della biblioteca, si cerca di espandere sempre di più la visione in modo da poter paragonare quella che era l’idea della biblioteca al concepimento a ciò che trasmette e sviluppa nella realtà.</w:t>
      </w:r>
    </w:p>
    <w:p w14:paraId="3A3F4506" w14:textId="77777777" w:rsidR="00B075E4" w:rsidRDefault="00B075E4" w:rsidP="00DE64F8">
      <w:pPr>
        <w:spacing w:after="0"/>
        <w:rPr>
          <w:rFonts w:ascii="Times New Roman" w:hAnsi="Times New Roman" w:cs="Times New Roman"/>
        </w:rPr>
      </w:pPr>
    </w:p>
    <w:p w14:paraId="1AB0FD40" w14:textId="1DBFE773" w:rsidR="00B075E4" w:rsidRDefault="00B075E4" w:rsidP="00DE64F8">
      <w:pPr>
        <w:spacing w:after="0"/>
        <w:rPr>
          <w:rFonts w:ascii="Times New Roman" w:hAnsi="Times New Roman" w:cs="Times New Roman"/>
          <w:b/>
          <w:bCs/>
          <w:i/>
          <w:iCs/>
          <w:sz w:val="24"/>
          <w:szCs w:val="24"/>
        </w:rPr>
      </w:pPr>
      <w:r w:rsidRPr="00B075E4">
        <w:rPr>
          <w:rFonts w:ascii="Times New Roman" w:hAnsi="Times New Roman" w:cs="Times New Roman"/>
          <w:b/>
          <w:bCs/>
          <w:i/>
          <w:iCs/>
          <w:sz w:val="24"/>
          <w:szCs w:val="24"/>
        </w:rPr>
        <w:t>Parte 2</w:t>
      </w:r>
    </w:p>
    <w:p w14:paraId="6AC980FB" w14:textId="77777777" w:rsidR="00B075E4" w:rsidRDefault="00B075E4" w:rsidP="00DE64F8">
      <w:pPr>
        <w:spacing w:after="0"/>
        <w:rPr>
          <w:rFonts w:ascii="Times New Roman" w:hAnsi="Times New Roman" w:cs="Times New Roman"/>
          <w:b/>
          <w:bCs/>
          <w:i/>
          <w:iCs/>
          <w:sz w:val="24"/>
          <w:szCs w:val="24"/>
        </w:rPr>
      </w:pPr>
    </w:p>
    <w:p w14:paraId="7B33025F" w14:textId="1C758755" w:rsidR="00B075E4" w:rsidRPr="00B075E4" w:rsidRDefault="00B075E4" w:rsidP="00B075E4">
      <w:pPr>
        <w:pStyle w:val="NormaleWeb"/>
        <w:shd w:val="clear" w:color="auto" w:fill="FFFFFF"/>
        <w:rPr>
          <w:sz w:val="22"/>
          <w:szCs w:val="22"/>
        </w:rPr>
      </w:pPr>
      <w:r w:rsidRPr="00B075E4">
        <w:rPr>
          <w:b/>
          <w:bCs/>
          <w:sz w:val="22"/>
          <w:szCs w:val="22"/>
          <w:u w:val="single"/>
        </w:rPr>
        <w:t>Compito</w:t>
      </w:r>
      <w:r w:rsidRPr="00B075E4">
        <w:rPr>
          <w:b/>
          <w:bCs/>
          <w:u w:val="single"/>
        </w:rPr>
        <w:t>:</w:t>
      </w:r>
      <w:r w:rsidRPr="00B075E4">
        <w:rPr>
          <w:rFonts w:ascii="Inter" w:hAnsi="Inter"/>
        </w:rPr>
        <w:t xml:space="preserve"> </w:t>
      </w:r>
      <w:r w:rsidRPr="00B075E4">
        <w:rPr>
          <w:sz w:val="22"/>
          <w:szCs w:val="22"/>
        </w:rPr>
        <w:t>Tra le informazioni raccolte tramite l’analisi dei requisiti avete: nella biblioteca lavorano 10 dipendenti che lavorano su turni e un direttore. All’interno ci sono 3 terminali per rispondere alle esigenze dei clienti (utilizzati dai dipendenti). La biblioteca è divisa su due piani e i volumi sono all’interno di scaffali.</w:t>
      </w:r>
      <w:r w:rsidRPr="00B075E4">
        <w:rPr>
          <w:sz w:val="22"/>
          <w:szCs w:val="22"/>
        </w:rPr>
        <w:br/>
        <w:t>Di ogni libro esiste una sola copia. I libri possono essere consultati all’interno o all’esterno della biblioteca. Ad ogni cliente viene rilasciata una tessera associativa che riporta i dati del cliente e il codice cliente. Un cliente può prendere in prestito un solo libro alla volta.</w:t>
      </w:r>
    </w:p>
    <w:p w14:paraId="6EEF0399" w14:textId="77777777" w:rsidR="00B075E4" w:rsidRPr="00B075E4" w:rsidRDefault="00B075E4" w:rsidP="00B075E4">
      <w:pPr>
        <w:shd w:val="clear" w:color="auto" w:fill="FFFFFF"/>
        <w:spacing w:before="100" w:beforeAutospacing="1" w:after="100" w:afterAutospacing="1" w:line="240" w:lineRule="auto"/>
        <w:rPr>
          <w:rFonts w:ascii="Times New Roman" w:eastAsia="Times New Roman" w:hAnsi="Times New Roman" w:cs="Times New Roman"/>
          <w:kern w:val="0"/>
          <w:lang w:eastAsia="it-IT"/>
          <w14:ligatures w14:val="none"/>
        </w:rPr>
      </w:pPr>
      <w:r w:rsidRPr="00B075E4">
        <w:rPr>
          <w:rFonts w:ascii="Times New Roman" w:eastAsia="Times New Roman" w:hAnsi="Times New Roman" w:cs="Times New Roman"/>
          <w:kern w:val="0"/>
          <w:lang w:eastAsia="it-IT"/>
          <w14:ligatures w14:val="none"/>
        </w:rPr>
        <w:t>esigenze dei clienti:</w:t>
      </w:r>
    </w:p>
    <w:p w14:paraId="626A05FB" w14:textId="77777777" w:rsidR="00B075E4" w:rsidRPr="00B075E4" w:rsidRDefault="00B075E4" w:rsidP="00B075E4">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lang w:eastAsia="it-IT"/>
          <w14:ligatures w14:val="none"/>
        </w:rPr>
      </w:pPr>
      <w:r w:rsidRPr="00B075E4">
        <w:rPr>
          <w:rFonts w:ascii="Times New Roman" w:eastAsia="Times New Roman" w:hAnsi="Times New Roman" w:cs="Times New Roman"/>
          <w:kern w:val="0"/>
          <w:lang w:eastAsia="it-IT"/>
          <w14:ligatures w14:val="none"/>
        </w:rPr>
        <w:t>Avete il libro…..  ?</w:t>
      </w:r>
    </w:p>
    <w:p w14:paraId="187462B3" w14:textId="77777777" w:rsidR="00B075E4" w:rsidRPr="00B075E4" w:rsidRDefault="00B075E4" w:rsidP="00B075E4">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lang w:eastAsia="it-IT"/>
          <w14:ligatures w14:val="none"/>
        </w:rPr>
      </w:pPr>
      <w:r w:rsidRPr="00B075E4">
        <w:rPr>
          <w:rFonts w:ascii="Times New Roman" w:eastAsia="Times New Roman" w:hAnsi="Times New Roman" w:cs="Times New Roman"/>
          <w:kern w:val="0"/>
          <w:lang w:eastAsia="it-IT"/>
          <w14:ligatures w14:val="none"/>
        </w:rPr>
        <w:t>Quanto tempo lo posso tenere il libro….?</w:t>
      </w:r>
    </w:p>
    <w:p w14:paraId="43FB31D0" w14:textId="77777777" w:rsidR="00B075E4" w:rsidRPr="00B075E4" w:rsidRDefault="00B075E4" w:rsidP="00B075E4">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lang w:eastAsia="it-IT"/>
          <w14:ligatures w14:val="none"/>
        </w:rPr>
      </w:pPr>
      <w:r w:rsidRPr="00B075E4">
        <w:rPr>
          <w:rFonts w:ascii="Times New Roman" w:eastAsia="Times New Roman" w:hAnsi="Times New Roman" w:cs="Times New Roman"/>
          <w:kern w:val="0"/>
          <w:lang w:eastAsia="it-IT"/>
          <w14:ligatures w14:val="none"/>
        </w:rPr>
        <w:t>Chi è l’autore di questo titolo….?</w:t>
      </w:r>
    </w:p>
    <w:p w14:paraId="16B2C8AA" w14:textId="77777777" w:rsidR="00B075E4" w:rsidRPr="00B075E4" w:rsidRDefault="00B075E4" w:rsidP="00B075E4">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lang w:eastAsia="it-IT"/>
          <w14:ligatures w14:val="none"/>
        </w:rPr>
      </w:pPr>
      <w:r w:rsidRPr="00B075E4">
        <w:rPr>
          <w:rFonts w:ascii="Times New Roman" w:eastAsia="Times New Roman" w:hAnsi="Times New Roman" w:cs="Times New Roman"/>
          <w:kern w:val="0"/>
          <w:lang w:eastAsia="it-IT"/>
          <w14:ligatures w14:val="none"/>
        </w:rPr>
        <w:t>Quali libri avete di questo autore….?</w:t>
      </w:r>
    </w:p>
    <w:p w14:paraId="63C8DBE6" w14:textId="77777777" w:rsidR="00B075E4" w:rsidRPr="00B075E4" w:rsidRDefault="00B075E4" w:rsidP="00B075E4">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lang w:eastAsia="it-IT"/>
          <w14:ligatures w14:val="none"/>
        </w:rPr>
      </w:pPr>
      <w:r w:rsidRPr="00B075E4">
        <w:rPr>
          <w:rFonts w:ascii="Times New Roman" w:eastAsia="Times New Roman" w:hAnsi="Times New Roman" w:cs="Times New Roman"/>
          <w:kern w:val="0"/>
          <w:lang w:eastAsia="it-IT"/>
          <w14:ligatures w14:val="none"/>
        </w:rPr>
        <w:t>Vorrei un libro di genere GIALLO che abbia meno di tot pagine …..?</w:t>
      </w:r>
    </w:p>
    <w:p w14:paraId="2BA904F6" w14:textId="77777777" w:rsidR="00B075E4" w:rsidRPr="00B075E4" w:rsidRDefault="00B075E4" w:rsidP="00B075E4">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lang w:eastAsia="it-IT"/>
          <w14:ligatures w14:val="none"/>
        </w:rPr>
      </w:pPr>
      <w:r w:rsidRPr="00B075E4">
        <w:rPr>
          <w:rFonts w:ascii="Times New Roman" w:eastAsia="Times New Roman" w:hAnsi="Times New Roman" w:cs="Times New Roman"/>
          <w:kern w:val="0"/>
          <w:lang w:eastAsia="it-IT"/>
          <w14:ligatures w14:val="none"/>
        </w:rPr>
        <w:t>In quale posizione si trova il libro…..</w:t>
      </w:r>
    </w:p>
    <w:p w14:paraId="0E301541" w14:textId="77777777" w:rsidR="00B075E4" w:rsidRPr="00B075E4" w:rsidRDefault="00B075E4" w:rsidP="00B075E4">
      <w:pPr>
        <w:shd w:val="clear" w:color="auto" w:fill="FFFFFF"/>
        <w:spacing w:before="100" w:beforeAutospacing="1" w:after="100" w:afterAutospacing="1" w:line="240" w:lineRule="auto"/>
        <w:rPr>
          <w:rFonts w:ascii="Times New Roman" w:eastAsia="Times New Roman" w:hAnsi="Times New Roman" w:cs="Times New Roman"/>
          <w:kern w:val="0"/>
          <w:lang w:eastAsia="it-IT"/>
          <w14:ligatures w14:val="none"/>
        </w:rPr>
      </w:pPr>
      <w:r w:rsidRPr="00B075E4">
        <w:rPr>
          <w:rFonts w:ascii="Times New Roman" w:eastAsia="Times New Roman" w:hAnsi="Times New Roman" w:cs="Times New Roman"/>
          <w:kern w:val="0"/>
          <w:lang w:eastAsia="it-IT"/>
          <w14:ligatures w14:val="none"/>
        </w:rPr>
        <w:t>esigenze dei dipendenti/direttore:</w:t>
      </w:r>
    </w:p>
    <w:p w14:paraId="65AC27D1" w14:textId="77777777" w:rsidR="00B075E4" w:rsidRPr="00B075E4" w:rsidRDefault="00B075E4" w:rsidP="00B075E4">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lang w:eastAsia="it-IT"/>
          <w14:ligatures w14:val="none"/>
        </w:rPr>
      </w:pPr>
      <w:r w:rsidRPr="00B075E4">
        <w:rPr>
          <w:rFonts w:ascii="Times New Roman" w:eastAsia="Times New Roman" w:hAnsi="Times New Roman" w:cs="Times New Roman"/>
          <w:kern w:val="0"/>
          <w:lang w:eastAsia="it-IT"/>
          <w14:ligatures w14:val="none"/>
        </w:rPr>
        <w:t>Registrare il nome del commesso che ha gestito transizione</w:t>
      </w:r>
    </w:p>
    <w:p w14:paraId="18806887" w14:textId="77777777" w:rsidR="00B075E4" w:rsidRPr="00B075E4" w:rsidRDefault="00B075E4" w:rsidP="00B075E4">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lang w:eastAsia="it-IT"/>
          <w14:ligatures w14:val="none"/>
        </w:rPr>
      </w:pPr>
      <w:r w:rsidRPr="00B075E4">
        <w:rPr>
          <w:rFonts w:ascii="Times New Roman" w:eastAsia="Times New Roman" w:hAnsi="Times New Roman" w:cs="Times New Roman"/>
          <w:kern w:val="0"/>
          <w:lang w:eastAsia="it-IT"/>
          <w14:ligatures w14:val="none"/>
        </w:rPr>
        <w:t>Sapere le informazioni anagrafiche di un commesso</w:t>
      </w:r>
    </w:p>
    <w:p w14:paraId="1136B03A" w14:textId="77777777" w:rsidR="00B075E4" w:rsidRPr="00B075E4" w:rsidRDefault="00B075E4" w:rsidP="00B075E4">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lang w:eastAsia="it-IT"/>
          <w14:ligatures w14:val="none"/>
        </w:rPr>
      </w:pPr>
      <w:r w:rsidRPr="00B075E4">
        <w:rPr>
          <w:rFonts w:ascii="Times New Roman" w:eastAsia="Times New Roman" w:hAnsi="Times New Roman" w:cs="Times New Roman"/>
          <w:kern w:val="0"/>
          <w:lang w:eastAsia="it-IT"/>
          <w14:ligatures w14:val="none"/>
        </w:rPr>
        <w:t>In quale posizione si trova il libro…..</w:t>
      </w:r>
    </w:p>
    <w:p w14:paraId="7A1368D9" w14:textId="77777777" w:rsidR="00B075E4" w:rsidRPr="00B075E4" w:rsidRDefault="00B075E4" w:rsidP="00B075E4">
      <w:pPr>
        <w:numPr>
          <w:ilvl w:val="0"/>
          <w:numId w:val="4"/>
        </w:numPr>
        <w:shd w:val="clear" w:color="auto" w:fill="FFFFFF"/>
        <w:spacing w:before="100" w:beforeAutospacing="1" w:after="100" w:afterAutospacing="1" w:line="240" w:lineRule="auto"/>
        <w:rPr>
          <w:rFonts w:ascii="Inter" w:eastAsia="Times New Roman" w:hAnsi="Inter" w:cs="Times New Roman"/>
          <w:kern w:val="0"/>
          <w:lang w:eastAsia="it-IT"/>
          <w14:ligatures w14:val="none"/>
        </w:rPr>
      </w:pPr>
      <w:r w:rsidRPr="00B075E4">
        <w:rPr>
          <w:rFonts w:ascii="Inter" w:eastAsia="Times New Roman" w:hAnsi="Inter" w:cs="Times New Roman"/>
          <w:kern w:val="0"/>
          <w:lang w:eastAsia="it-IT"/>
          <w14:ligatures w14:val="none"/>
        </w:rPr>
        <w:t>Codice del cliente che ha il libro</w:t>
      </w:r>
    </w:p>
    <w:p w14:paraId="4A31243A" w14:textId="25E707AE" w:rsidR="00B075E4" w:rsidRPr="00B075E4" w:rsidRDefault="00581AE5" w:rsidP="00DE64F8">
      <w:pPr>
        <w:spacing w:after="0"/>
        <w:rPr>
          <w:rFonts w:ascii="Times New Roman" w:hAnsi="Times New Roman" w:cs="Times New Roman"/>
        </w:rPr>
      </w:pPr>
      <w:ins w:id="30" w:author="Francesco Marchese" w:date="2023-06-14T12:08:00Z">
        <w:r>
          <w:rPr>
            <w:rFonts w:ascii="Times New Roman" w:hAnsi="Times New Roman" w:cs="Times New Roman"/>
          </w:rPr>
          <w:br/>
        </w:r>
        <w:r>
          <w:rPr>
            <w:rFonts w:ascii="Times New Roman" w:hAnsi="Times New Roman" w:cs="Times New Roman"/>
          </w:rPr>
          <w:br/>
        </w:r>
      </w:ins>
    </w:p>
    <w:p w14:paraId="73140682" w14:textId="2EC26A22" w:rsidR="00B075E4" w:rsidRDefault="000D1D3E" w:rsidP="00DE64F8">
      <w:pPr>
        <w:spacing w:after="0"/>
        <w:rPr>
          <w:ins w:id="31" w:author="Francesco Marchese" w:date="2023-06-14T11:53:00Z"/>
          <w:rFonts w:ascii="Times New Roman" w:hAnsi="Times New Roman" w:cs="Times New Roman"/>
        </w:rPr>
      </w:pPr>
      <w:ins w:id="32" w:author="Francesco Marchese" w:date="2023-06-14T11:53:00Z">
        <w:r w:rsidRPr="000D1D3E">
          <w:rPr>
            <w:rFonts w:ascii="Times New Roman" w:hAnsi="Times New Roman" w:cs="Times New Roman"/>
            <w:u w:val="single"/>
            <w:rPrChange w:id="33" w:author="Francesco Marchese" w:date="2023-06-14T11:53:00Z">
              <w:rPr>
                <w:rFonts w:ascii="Times New Roman" w:hAnsi="Times New Roman" w:cs="Times New Roman"/>
              </w:rPr>
            </w:rPrChange>
          </w:rPr>
          <w:t>Svolgimento</w:t>
        </w:r>
        <w:r>
          <w:rPr>
            <w:rFonts w:ascii="Times New Roman" w:hAnsi="Times New Roman" w:cs="Times New Roman"/>
          </w:rPr>
          <w:t>:</w:t>
        </w:r>
      </w:ins>
      <w:del w:id="34" w:author="Francesco Marchese" w:date="2023-06-14T11:53:00Z">
        <w:r w:rsidR="00925E09" w:rsidRPr="000D1D3E" w:rsidDel="000D1D3E">
          <w:rPr>
            <w:rFonts w:ascii="Times New Roman" w:hAnsi="Times New Roman" w:cs="Times New Roman"/>
          </w:rPr>
          <w:delText>Creare delle tabelle che fungono da database con le informazioni che rispondono alle domande della seconda parte</w:delText>
        </w:r>
        <w:r w:rsidR="001B0DDB" w:rsidRPr="000D1D3E" w:rsidDel="000D1D3E">
          <w:rPr>
            <w:rFonts w:ascii="Times New Roman" w:hAnsi="Times New Roman" w:cs="Times New Roman"/>
          </w:rPr>
          <w:delText>. Vai a controllare le slide della lezione.</w:delText>
        </w:r>
      </w:del>
    </w:p>
    <w:p w14:paraId="4BF5EA3B" w14:textId="0C10C94F" w:rsidR="000D1D3E" w:rsidRDefault="000D1D3E" w:rsidP="00DE64F8">
      <w:pPr>
        <w:spacing w:after="0"/>
        <w:rPr>
          <w:ins w:id="35" w:author="Francesco Marchese" w:date="2023-06-14T11:54:00Z"/>
          <w:rFonts w:ascii="Times New Roman" w:hAnsi="Times New Roman" w:cs="Times New Roman"/>
        </w:rPr>
      </w:pPr>
      <w:ins w:id="36" w:author="Francesco Marchese" w:date="2023-06-14T11:53:00Z">
        <w:r>
          <w:rPr>
            <w:rFonts w:ascii="Times New Roman" w:hAnsi="Times New Roman" w:cs="Times New Roman"/>
          </w:rPr>
          <w:t xml:space="preserve">Tenendo in considerazione i dati raccolti, </w:t>
        </w:r>
      </w:ins>
      <w:ins w:id="37" w:author="Francesco Marchese" w:date="2023-06-14T11:54:00Z">
        <w:r>
          <w:rPr>
            <w:rFonts w:ascii="Times New Roman" w:hAnsi="Times New Roman" w:cs="Times New Roman"/>
          </w:rPr>
          <w:t xml:space="preserve">si possono creare </w:t>
        </w:r>
      </w:ins>
      <w:ins w:id="38" w:author="Francesco Marchese" w:date="2023-06-14T11:58:00Z">
        <w:r>
          <w:rPr>
            <w:rFonts w:ascii="Times New Roman" w:hAnsi="Times New Roman" w:cs="Times New Roman"/>
          </w:rPr>
          <w:t>4</w:t>
        </w:r>
      </w:ins>
      <w:ins w:id="39" w:author="Francesco Marchese" w:date="2023-06-14T11:54:00Z">
        <w:r>
          <w:rPr>
            <w:rFonts w:ascii="Times New Roman" w:hAnsi="Times New Roman" w:cs="Times New Roman"/>
          </w:rPr>
          <w:t xml:space="preserve"> distinti Database che contengono differenti informazioni ma con attributi in comune.</w:t>
        </w:r>
      </w:ins>
    </w:p>
    <w:p w14:paraId="41A9D5BB" w14:textId="77777777" w:rsidR="000D1D3E" w:rsidRDefault="000D1D3E" w:rsidP="000D1D3E">
      <w:pPr>
        <w:pStyle w:val="Paragrafoelenco"/>
        <w:numPr>
          <w:ilvl w:val="0"/>
          <w:numId w:val="5"/>
        </w:numPr>
        <w:spacing w:after="0"/>
        <w:rPr>
          <w:ins w:id="40" w:author="Francesco Marchese" w:date="2023-06-14T11:56:00Z"/>
          <w:rFonts w:ascii="Times New Roman" w:hAnsi="Times New Roman" w:cs="Times New Roman"/>
        </w:rPr>
      </w:pPr>
      <w:ins w:id="41" w:author="Francesco Marchese" w:date="2023-06-14T11:54:00Z">
        <w:r>
          <w:rPr>
            <w:rFonts w:ascii="Times New Roman" w:hAnsi="Times New Roman" w:cs="Times New Roman"/>
          </w:rPr>
          <w:t>Database Dipendent</w:t>
        </w:r>
      </w:ins>
      <w:ins w:id="42" w:author="Francesco Marchese" w:date="2023-06-14T11:55:00Z">
        <w:r>
          <w:rPr>
            <w:rFonts w:ascii="Times New Roman" w:hAnsi="Times New Roman" w:cs="Times New Roman"/>
          </w:rPr>
          <w:t>i: contiene tutte le informazioni anagrafiche del dipendente e quelle riguardanti</w:t>
        </w:r>
      </w:ins>
      <w:ins w:id="43" w:author="Francesco Marchese" w:date="2023-06-14T11:56:00Z">
        <w:r>
          <w:rPr>
            <w:rFonts w:ascii="Times New Roman" w:hAnsi="Times New Roman" w:cs="Times New Roman"/>
          </w:rPr>
          <w:t xml:space="preserve"> il proprio lavoro. Ad ogni dipendente verrà assegnato un ID univoco che permette l’identificazione esclusiva di un unico dipendente.</w:t>
        </w:r>
      </w:ins>
    </w:p>
    <w:p w14:paraId="42A1F268" w14:textId="468A94D4" w:rsidR="000D1D3E" w:rsidRDefault="000D1D3E" w:rsidP="000D1D3E">
      <w:pPr>
        <w:pStyle w:val="Paragrafoelenco"/>
        <w:numPr>
          <w:ilvl w:val="0"/>
          <w:numId w:val="5"/>
        </w:numPr>
        <w:spacing w:after="0"/>
        <w:rPr>
          <w:ins w:id="44" w:author="Francesco Marchese" w:date="2023-06-14T11:59:00Z"/>
          <w:rFonts w:ascii="Times New Roman" w:hAnsi="Times New Roman" w:cs="Times New Roman"/>
        </w:rPr>
      </w:pPr>
      <w:ins w:id="45" w:author="Francesco Marchese" w:date="2023-06-14T11:56:00Z">
        <w:r>
          <w:rPr>
            <w:rFonts w:ascii="Times New Roman" w:hAnsi="Times New Roman" w:cs="Times New Roman"/>
          </w:rPr>
          <w:t>Database Clienti: per pote</w:t>
        </w:r>
      </w:ins>
      <w:ins w:id="46" w:author="Francesco Marchese" w:date="2023-06-14T11:57:00Z">
        <w:r>
          <w:rPr>
            <w:rFonts w:ascii="Times New Roman" w:hAnsi="Times New Roman" w:cs="Times New Roman"/>
          </w:rPr>
          <w:t>r accedere ai servizi della biblioteca, ogni cliente deve fornire i propri dati</w:t>
        </w:r>
      </w:ins>
      <w:ins w:id="47" w:author="Francesco Marchese" w:date="2023-06-14T11:58:00Z">
        <w:r>
          <w:rPr>
            <w:rFonts w:ascii="Times New Roman" w:hAnsi="Times New Roman" w:cs="Times New Roman"/>
          </w:rPr>
          <w:t xml:space="preserve"> anagrafici ed i recapiti. Ad ogni cliente</w:t>
        </w:r>
      </w:ins>
      <w:ins w:id="48" w:author="Francesco Marchese" w:date="2023-06-14T11:59:00Z">
        <w:r>
          <w:rPr>
            <w:rFonts w:ascii="Times New Roman" w:hAnsi="Times New Roman" w:cs="Times New Roman"/>
          </w:rPr>
          <w:t xml:space="preserve"> verrà rilasciata una scheda personale con il proprio codice identificativo.</w:t>
        </w:r>
      </w:ins>
    </w:p>
    <w:p w14:paraId="23CE0AD5" w14:textId="3FBC8A97" w:rsidR="000D1D3E" w:rsidRDefault="000D1D3E" w:rsidP="000D1D3E">
      <w:pPr>
        <w:pStyle w:val="Paragrafoelenco"/>
        <w:numPr>
          <w:ilvl w:val="0"/>
          <w:numId w:val="5"/>
        </w:numPr>
        <w:spacing w:after="0"/>
        <w:rPr>
          <w:ins w:id="49" w:author="Francesco Marchese" w:date="2023-06-14T12:02:00Z"/>
          <w:rFonts w:ascii="Times New Roman" w:hAnsi="Times New Roman" w:cs="Times New Roman"/>
        </w:rPr>
      </w:pPr>
      <w:ins w:id="50" w:author="Francesco Marchese" w:date="2023-06-14T11:59:00Z">
        <w:r>
          <w:rPr>
            <w:rFonts w:ascii="Times New Roman" w:hAnsi="Times New Roman" w:cs="Times New Roman"/>
          </w:rPr>
          <w:t>Database Libri: contiene tutte le informazioni sui libri</w:t>
        </w:r>
      </w:ins>
      <w:ins w:id="51" w:author="Francesco Marchese" w:date="2023-06-14T12:00:00Z">
        <w:r>
          <w:rPr>
            <w:rFonts w:ascii="Times New Roman" w:hAnsi="Times New Roman" w:cs="Times New Roman"/>
          </w:rPr>
          <w:t xml:space="preserve"> come titolo, autore, genere, codice a barr</w:t>
        </w:r>
      </w:ins>
      <w:ins w:id="52" w:author="Francesco Marchese" w:date="2023-06-14T12:01:00Z">
        <w:r>
          <w:rPr>
            <w:rFonts w:ascii="Times New Roman" w:hAnsi="Times New Roman" w:cs="Times New Roman"/>
          </w:rPr>
          <w:t>e</w:t>
        </w:r>
      </w:ins>
      <w:ins w:id="53" w:author="Francesco Marchese" w:date="2023-06-14T12:00:00Z">
        <w:r>
          <w:rPr>
            <w:rFonts w:ascii="Times New Roman" w:hAnsi="Times New Roman" w:cs="Times New Roman"/>
          </w:rPr>
          <w:t xml:space="preserve">(univoco), posizione, </w:t>
        </w:r>
      </w:ins>
      <w:ins w:id="54" w:author="Francesco Marchese" w:date="2023-06-14T12:01:00Z">
        <w:r>
          <w:rPr>
            <w:rFonts w:ascii="Times New Roman" w:hAnsi="Times New Roman" w:cs="Times New Roman"/>
          </w:rPr>
          <w:t>in prestito(Si/No),</w:t>
        </w:r>
      </w:ins>
      <w:ins w:id="55" w:author="Francesco Marchese" w:date="2023-06-14T12:02:00Z">
        <w:r w:rsidR="00581AE5">
          <w:rPr>
            <w:rFonts w:ascii="Times New Roman" w:hAnsi="Times New Roman" w:cs="Times New Roman"/>
          </w:rPr>
          <w:t xml:space="preserve"> etc.</w:t>
        </w:r>
      </w:ins>
    </w:p>
    <w:p w14:paraId="188CCC6B" w14:textId="794E179A" w:rsidR="00581AE5" w:rsidRDefault="00581AE5" w:rsidP="000D1D3E">
      <w:pPr>
        <w:pStyle w:val="Paragrafoelenco"/>
        <w:numPr>
          <w:ilvl w:val="0"/>
          <w:numId w:val="5"/>
        </w:numPr>
        <w:spacing w:after="0"/>
        <w:rPr>
          <w:ins w:id="56" w:author="Francesco Marchese" w:date="2023-06-14T12:06:00Z"/>
          <w:rFonts w:ascii="Times New Roman" w:hAnsi="Times New Roman" w:cs="Times New Roman"/>
        </w:rPr>
      </w:pPr>
      <w:ins w:id="57" w:author="Francesco Marchese" w:date="2023-06-14T12:02:00Z">
        <w:r>
          <w:rPr>
            <w:rFonts w:ascii="Times New Roman" w:hAnsi="Times New Roman" w:cs="Times New Roman"/>
          </w:rPr>
          <w:t>Database prestiti: raccoglie tutti i prestiti che vengono effettuati dalla bi</w:t>
        </w:r>
      </w:ins>
      <w:ins w:id="58" w:author="Francesco Marchese" w:date="2023-06-14T12:03:00Z">
        <w:r>
          <w:rPr>
            <w:rFonts w:ascii="Times New Roman" w:hAnsi="Times New Roman" w:cs="Times New Roman"/>
          </w:rPr>
          <w:t xml:space="preserve">blioteca. Verrà compilato con informazioni riguardanti il prestito come la data di inizio prestito, data di fine prestito, </w:t>
        </w:r>
      </w:ins>
      <w:ins w:id="59" w:author="Francesco Marchese" w:date="2023-06-14T12:04:00Z">
        <w:r>
          <w:rPr>
            <w:rFonts w:ascii="Times New Roman" w:hAnsi="Times New Roman" w:cs="Times New Roman"/>
          </w:rPr>
          <w:t>tipo di pagamento, pagamento saldato (Si/No) ma anche i codici identificativi del dipendente</w:t>
        </w:r>
      </w:ins>
      <w:ins w:id="60" w:author="Francesco Marchese" w:date="2023-06-14T12:05:00Z">
        <w:r>
          <w:rPr>
            <w:rFonts w:ascii="Times New Roman" w:hAnsi="Times New Roman" w:cs="Times New Roman"/>
          </w:rPr>
          <w:t>, del cliente ed il libro.</w:t>
        </w:r>
      </w:ins>
      <w:ins w:id="61" w:author="Francesco Marchese" w:date="2023-06-14T12:08:00Z">
        <w:r>
          <w:rPr>
            <w:rFonts w:ascii="Times New Roman" w:hAnsi="Times New Roman" w:cs="Times New Roman"/>
          </w:rPr>
          <w:br/>
        </w:r>
        <w:r>
          <w:rPr>
            <w:rFonts w:ascii="Times New Roman" w:hAnsi="Times New Roman" w:cs="Times New Roman"/>
          </w:rPr>
          <w:br/>
        </w:r>
      </w:ins>
      <w:ins w:id="62" w:author="Francesco Marchese" w:date="2023-06-14T12:05:00Z">
        <w:r>
          <w:rPr>
            <w:rFonts w:ascii="Times New Roman" w:hAnsi="Times New Roman" w:cs="Times New Roman"/>
          </w:rPr>
          <w:t xml:space="preserve"> </w:t>
        </w:r>
      </w:ins>
    </w:p>
    <w:p w14:paraId="1816FBD6" w14:textId="29897BBA" w:rsidR="00581AE5" w:rsidRDefault="00581AE5" w:rsidP="00581AE5">
      <w:pPr>
        <w:spacing w:after="0"/>
        <w:rPr>
          <w:ins w:id="63" w:author="Francesco Marchese" w:date="2023-06-14T16:19:00Z"/>
          <w:rFonts w:ascii="Times New Roman" w:hAnsi="Times New Roman" w:cs="Times New Roman"/>
        </w:rPr>
      </w:pPr>
      <w:ins w:id="64" w:author="Francesco Marchese" w:date="2023-06-14T12:05:00Z">
        <w:r>
          <w:rPr>
            <w:rFonts w:ascii="Times New Roman" w:hAnsi="Times New Roman" w:cs="Times New Roman"/>
          </w:rPr>
          <w:lastRenderedPageBreak/>
          <w:t>Mettendo in relazione questi dataset</w:t>
        </w:r>
      </w:ins>
      <w:ins w:id="65" w:author="Francesco Marchese" w:date="2023-06-14T12:07:00Z">
        <w:r>
          <w:rPr>
            <w:rFonts w:ascii="Times New Roman" w:hAnsi="Times New Roman" w:cs="Times New Roman"/>
          </w:rPr>
          <w:t xml:space="preserve"> ed interrogandoli tramite i terminali, </w:t>
        </w:r>
      </w:ins>
      <w:ins w:id="66" w:author="Francesco Marchese" w:date="2023-06-14T12:05:00Z">
        <w:r>
          <w:rPr>
            <w:rFonts w:ascii="Times New Roman" w:hAnsi="Times New Roman" w:cs="Times New Roman"/>
          </w:rPr>
          <w:t>possiamo avere sempre un quadro completo ed aggiornato de</w:t>
        </w:r>
      </w:ins>
      <w:ins w:id="67" w:author="Francesco Marchese" w:date="2023-06-14T12:06:00Z">
        <w:r>
          <w:rPr>
            <w:rFonts w:ascii="Times New Roman" w:hAnsi="Times New Roman" w:cs="Times New Roman"/>
          </w:rPr>
          <w:t>lla situazione all’interno della libreria. Ciò ci permette di rispondere prontamente a tutte le domande in qualsiasi momento.</w:t>
        </w:r>
      </w:ins>
      <w:ins w:id="68" w:author="Francesco Marchese" w:date="2023-06-14T12:07:00Z">
        <w:r>
          <w:rPr>
            <w:rFonts w:ascii="Times New Roman" w:hAnsi="Times New Roman" w:cs="Times New Roman"/>
          </w:rPr>
          <w:t xml:space="preserve"> Ovviamente i terminali saranno un p</w:t>
        </w:r>
      </w:ins>
      <w:ins w:id="69" w:author="Francesco Marchese" w:date="2023-06-14T12:08:00Z">
        <w:r>
          <w:rPr>
            <w:rFonts w:ascii="Times New Roman" w:hAnsi="Times New Roman" w:cs="Times New Roman"/>
          </w:rPr>
          <w:t>unto di input per i dati e lo stesso farà il registratore di cassa</w:t>
        </w:r>
      </w:ins>
      <w:ins w:id="70" w:author="Francesco Marchese" w:date="2023-06-14T16:17:00Z">
        <w:r w:rsidR="000361BD">
          <w:rPr>
            <w:rFonts w:ascii="Times New Roman" w:hAnsi="Times New Roman" w:cs="Times New Roman"/>
          </w:rPr>
          <w:t xml:space="preserve">. </w:t>
        </w:r>
      </w:ins>
    </w:p>
    <w:p w14:paraId="5B7D3181" w14:textId="77777777" w:rsidR="000361BD" w:rsidRDefault="000361BD" w:rsidP="00581AE5">
      <w:pPr>
        <w:spacing w:after="0"/>
        <w:rPr>
          <w:ins w:id="71" w:author="Francesco Marchese" w:date="2023-06-14T16:19:00Z"/>
          <w:rFonts w:ascii="Times New Roman" w:hAnsi="Times New Roman" w:cs="Times New Roman"/>
        </w:rPr>
      </w:pPr>
    </w:p>
    <w:p w14:paraId="46DB171C" w14:textId="3089678A" w:rsidR="000361BD" w:rsidRDefault="00547337" w:rsidP="00581AE5">
      <w:pPr>
        <w:spacing w:after="0"/>
        <w:rPr>
          <w:ins w:id="72" w:author="Francesco Marchese" w:date="2023-06-14T17:21:00Z"/>
          <w:rFonts w:ascii="Times New Roman" w:hAnsi="Times New Roman" w:cs="Times New Roman"/>
          <w:u w:val="single"/>
        </w:rPr>
      </w:pPr>
      <w:ins w:id="73" w:author="Francesco Marchese" w:date="2023-06-14T17:21:00Z">
        <w:r w:rsidRPr="00547337">
          <w:rPr>
            <w:rFonts w:ascii="Times New Roman" w:hAnsi="Times New Roman" w:cs="Times New Roman"/>
            <w:u w:val="single"/>
            <w:rPrChange w:id="74" w:author="Francesco Marchese" w:date="2023-06-14T17:21:00Z">
              <w:rPr>
                <w:rFonts w:ascii="Times New Roman" w:hAnsi="Times New Roman" w:cs="Times New Roman"/>
              </w:rPr>
            </w:rPrChange>
          </w:rPr>
          <w:t>Glossario</w:t>
        </w:r>
      </w:ins>
    </w:p>
    <w:p w14:paraId="45D3C7A3" w14:textId="77777777" w:rsidR="00547337" w:rsidRDefault="00547337" w:rsidP="00581AE5">
      <w:pPr>
        <w:spacing w:after="0"/>
        <w:rPr>
          <w:ins w:id="75" w:author="Francesco Marchese" w:date="2023-06-14T17:21:00Z"/>
          <w:rFonts w:ascii="Times New Roman" w:hAnsi="Times New Roman" w:cs="Times New Roman"/>
        </w:rPr>
      </w:pPr>
    </w:p>
    <w:tbl>
      <w:tblPr>
        <w:tblStyle w:val="Grigliatabella"/>
        <w:tblW w:w="10464" w:type="dxa"/>
        <w:tblLook w:val="04A0" w:firstRow="1" w:lastRow="0" w:firstColumn="1" w:lastColumn="0" w:noHBand="0" w:noVBand="1"/>
        <w:tblPrChange w:id="76" w:author="Francesco Marchese" w:date="2023-06-15T12:29:00Z">
          <w:tblPr>
            <w:tblStyle w:val="Grigliatabella"/>
            <w:tblW w:w="0" w:type="auto"/>
            <w:tblLook w:val="04A0" w:firstRow="1" w:lastRow="0" w:firstColumn="1" w:lastColumn="0" w:noHBand="0" w:noVBand="1"/>
          </w:tblPr>
        </w:tblPrChange>
      </w:tblPr>
      <w:tblGrid>
        <w:gridCol w:w="2616"/>
        <w:gridCol w:w="2616"/>
        <w:gridCol w:w="2616"/>
        <w:gridCol w:w="2616"/>
        <w:tblGridChange w:id="77">
          <w:tblGrid>
            <w:gridCol w:w="2614"/>
            <w:gridCol w:w="2"/>
            <w:gridCol w:w="2612"/>
            <w:gridCol w:w="4"/>
            <w:gridCol w:w="2610"/>
            <w:gridCol w:w="6"/>
            <w:gridCol w:w="2608"/>
            <w:gridCol w:w="8"/>
          </w:tblGrid>
        </w:tblGridChange>
      </w:tblGrid>
      <w:tr w:rsidR="00547337" w14:paraId="265A468D" w14:textId="77777777" w:rsidTr="00B0178B">
        <w:trPr>
          <w:trHeight w:val="211"/>
          <w:ins w:id="78" w:author="Francesco Marchese" w:date="2023-06-14T17:22:00Z"/>
          <w:trPrChange w:id="79" w:author="Francesco Marchese" w:date="2023-06-15T12:29:00Z">
            <w:trPr>
              <w:gridAfter w:val="0"/>
            </w:trPr>
          </w:trPrChange>
        </w:trPr>
        <w:tc>
          <w:tcPr>
            <w:tcW w:w="2616" w:type="dxa"/>
            <w:tcPrChange w:id="80" w:author="Francesco Marchese" w:date="2023-06-15T12:29:00Z">
              <w:tcPr>
                <w:tcW w:w="2614" w:type="dxa"/>
              </w:tcPr>
            </w:tcPrChange>
          </w:tcPr>
          <w:p w14:paraId="6D4D3B6A" w14:textId="45DE0E7B" w:rsidR="00547337" w:rsidRPr="00547337" w:rsidRDefault="00547337">
            <w:pPr>
              <w:jc w:val="center"/>
              <w:rPr>
                <w:ins w:id="81" w:author="Francesco Marchese" w:date="2023-06-14T17:22:00Z"/>
                <w:rFonts w:ascii="Times New Roman" w:hAnsi="Times New Roman" w:cs="Times New Roman"/>
                <w:b/>
                <w:bCs/>
                <w:rPrChange w:id="82" w:author="Francesco Marchese" w:date="2023-06-14T17:22:00Z">
                  <w:rPr>
                    <w:ins w:id="83" w:author="Francesco Marchese" w:date="2023-06-14T17:22:00Z"/>
                    <w:rFonts w:ascii="Times New Roman" w:hAnsi="Times New Roman" w:cs="Times New Roman"/>
                  </w:rPr>
                </w:rPrChange>
              </w:rPr>
              <w:pPrChange w:id="84" w:author="Francesco Marchese" w:date="2023-06-14T17:22:00Z">
                <w:pPr/>
              </w:pPrChange>
            </w:pPr>
            <w:ins w:id="85" w:author="Francesco Marchese" w:date="2023-06-14T17:22:00Z">
              <w:r w:rsidRPr="00547337">
                <w:rPr>
                  <w:rFonts w:ascii="Times New Roman" w:hAnsi="Times New Roman" w:cs="Times New Roman"/>
                  <w:b/>
                  <w:bCs/>
                  <w:rPrChange w:id="86" w:author="Francesco Marchese" w:date="2023-06-14T17:22:00Z">
                    <w:rPr>
                      <w:rFonts w:ascii="Times New Roman" w:hAnsi="Times New Roman" w:cs="Times New Roman"/>
                    </w:rPr>
                  </w:rPrChange>
                </w:rPr>
                <w:t>Termine</w:t>
              </w:r>
            </w:ins>
          </w:p>
        </w:tc>
        <w:tc>
          <w:tcPr>
            <w:tcW w:w="2616" w:type="dxa"/>
            <w:tcPrChange w:id="87" w:author="Francesco Marchese" w:date="2023-06-15T12:29:00Z">
              <w:tcPr>
                <w:tcW w:w="2614" w:type="dxa"/>
                <w:gridSpan w:val="2"/>
              </w:tcPr>
            </w:tcPrChange>
          </w:tcPr>
          <w:p w14:paraId="46ED4EBF" w14:textId="7C480E10" w:rsidR="00547337" w:rsidRPr="00547337" w:rsidRDefault="00547337">
            <w:pPr>
              <w:jc w:val="center"/>
              <w:rPr>
                <w:ins w:id="88" w:author="Francesco Marchese" w:date="2023-06-14T17:22:00Z"/>
                <w:rFonts w:ascii="Times New Roman" w:hAnsi="Times New Roman" w:cs="Times New Roman"/>
                <w:b/>
                <w:bCs/>
                <w:rPrChange w:id="89" w:author="Francesco Marchese" w:date="2023-06-14T17:22:00Z">
                  <w:rPr>
                    <w:ins w:id="90" w:author="Francesco Marchese" w:date="2023-06-14T17:22:00Z"/>
                    <w:rFonts w:ascii="Times New Roman" w:hAnsi="Times New Roman" w:cs="Times New Roman"/>
                  </w:rPr>
                </w:rPrChange>
              </w:rPr>
              <w:pPrChange w:id="91" w:author="Francesco Marchese" w:date="2023-06-14T17:22:00Z">
                <w:pPr/>
              </w:pPrChange>
            </w:pPr>
            <w:ins w:id="92" w:author="Francesco Marchese" w:date="2023-06-14T17:22:00Z">
              <w:r w:rsidRPr="00547337">
                <w:rPr>
                  <w:rFonts w:ascii="Times New Roman" w:hAnsi="Times New Roman" w:cs="Times New Roman"/>
                  <w:b/>
                  <w:bCs/>
                  <w:rPrChange w:id="93" w:author="Francesco Marchese" w:date="2023-06-14T17:22:00Z">
                    <w:rPr>
                      <w:rFonts w:ascii="Times New Roman" w:hAnsi="Times New Roman" w:cs="Times New Roman"/>
                    </w:rPr>
                  </w:rPrChange>
                </w:rPr>
                <w:t>Descrizione</w:t>
              </w:r>
            </w:ins>
          </w:p>
        </w:tc>
        <w:tc>
          <w:tcPr>
            <w:tcW w:w="2616" w:type="dxa"/>
            <w:tcPrChange w:id="94" w:author="Francesco Marchese" w:date="2023-06-15T12:29:00Z">
              <w:tcPr>
                <w:tcW w:w="2614" w:type="dxa"/>
                <w:gridSpan w:val="2"/>
              </w:tcPr>
            </w:tcPrChange>
          </w:tcPr>
          <w:p w14:paraId="18F2E302" w14:textId="3B445A57" w:rsidR="00547337" w:rsidRPr="00547337" w:rsidRDefault="00547337">
            <w:pPr>
              <w:jc w:val="center"/>
              <w:rPr>
                <w:ins w:id="95" w:author="Francesco Marchese" w:date="2023-06-14T17:22:00Z"/>
                <w:rFonts w:ascii="Times New Roman" w:hAnsi="Times New Roman" w:cs="Times New Roman"/>
                <w:b/>
                <w:bCs/>
                <w:rPrChange w:id="96" w:author="Francesco Marchese" w:date="2023-06-14T17:22:00Z">
                  <w:rPr>
                    <w:ins w:id="97" w:author="Francesco Marchese" w:date="2023-06-14T17:22:00Z"/>
                    <w:rFonts w:ascii="Times New Roman" w:hAnsi="Times New Roman" w:cs="Times New Roman"/>
                  </w:rPr>
                </w:rPrChange>
              </w:rPr>
              <w:pPrChange w:id="98" w:author="Francesco Marchese" w:date="2023-06-14T17:22:00Z">
                <w:pPr/>
              </w:pPrChange>
            </w:pPr>
            <w:ins w:id="99" w:author="Francesco Marchese" w:date="2023-06-14T17:22:00Z">
              <w:r w:rsidRPr="00547337">
                <w:rPr>
                  <w:rFonts w:ascii="Times New Roman" w:hAnsi="Times New Roman" w:cs="Times New Roman"/>
                  <w:b/>
                  <w:bCs/>
                  <w:rPrChange w:id="100" w:author="Francesco Marchese" w:date="2023-06-14T17:22:00Z">
                    <w:rPr>
                      <w:rFonts w:ascii="Times New Roman" w:hAnsi="Times New Roman" w:cs="Times New Roman"/>
                    </w:rPr>
                  </w:rPrChange>
                </w:rPr>
                <w:t>Sinonimi</w:t>
              </w:r>
            </w:ins>
          </w:p>
        </w:tc>
        <w:tc>
          <w:tcPr>
            <w:tcW w:w="2616" w:type="dxa"/>
            <w:tcPrChange w:id="101" w:author="Francesco Marchese" w:date="2023-06-15T12:29:00Z">
              <w:tcPr>
                <w:tcW w:w="2614" w:type="dxa"/>
                <w:gridSpan w:val="2"/>
              </w:tcPr>
            </w:tcPrChange>
          </w:tcPr>
          <w:p w14:paraId="38FB939A" w14:textId="769C9E20" w:rsidR="00547337" w:rsidRPr="00547337" w:rsidRDefault="00547337">
            <w:pPr>
              <w:jc w:val="center"/>
              <w:rPr>
                <w:ins w:id="102" w:author="Francesco Marchese" w:date="2023-06-14T17:22:00Z"/>
                <w:rFonts w:ascii="Times New Roman" w:hAnsi="Times New Roman" w:cs="Times New Roman"/>
                <w:b/>
                <w:bCs/>
                <w:rPrChange w:id="103" w:author="Francesco Marchese" w:date="2023-06-14T17:22:00Z">
                  <w:rPr>
                    <w:ins w:id="104" w:author="Francesco Marchese" w:date="2023-06-14T17:22:00Z"/>
                    <w:rFonts w:ascii="Times New Roman" w:hAnsi="Times New Roman" w:cs="Times New Roman"/>
                  </w:rPr>
                </w:rPrChange>
              </w:rPr>
              <w:pPrChange w:id="105" w:author="Francesco Marchese" w:date="2023-06-14T17:22:00Z">
                <w:pPr/>
              </w:pPrChange>
            </w:pPr>
            <w:ins w:id="106" w:author="Francesco Marchese" w:date="2023-06-14T17:22:00Z">
              <w:r w:rsidRPr="00547337">
                <w:rPr>
                  <w:rFonts w:ascii="Times New Roman" w:hAnsi="Times New Roman" w:cs="Times New Roman"/>
                  <w:b/>
                  <w:bCs/>
                  <w:rPrChange w:id="107" w:author="Francesco Marchese" w:date="2023-06-14T17:22:00Z">
                    <w:rPr>
                      <w:rFonts w:ascii="Times New Roman" w:hAnsi="Times New Roman" w:cs="Times New Roman"/>
                    </w:rPr>
                  </w:rPrChange>
                </w:rPr>
                <w:t>Collegamenti</w:t>
              </w:r>
            </w:ins>
          </w:p>
        </w:tc>
      </w:tr>
      <w:tr w:rsidR="00547337" w14:paraId="1141B0A1" w14:textId="77777777" w:rsidTr="00B0178B">
        <w:trPr>
          <w:trHeight w:val="654"/>
          <w:ins w:id="108" w:author="Francesco Marchese" w:date="2023-06-14T17:22:00Z"/>
          <w:trPrChange w:id="109" w:author="Francesco Marchese" w:date="2023-06-15T12:29:00Z">
            <w:trPr>
              <w:gridAfter w:val="0"/>
            </w:trPr>
          </w:trPrChange>
        </w:trPr>
        <w:tc>
          <w:tcPr>
            <w:tcW w:w="2616" w:type="dxa"/>
            <w:tcPrChange w:id="110" w:author="Francesco Marchese" w:date="2023-06-15T12:29:00Z">
              <w:tcPr>
                <w:tcW w:w="2614" w:type="dxa"/>
              </w:tcPr>
            </w:tcPrChange>
          </w:tcPr>
          <w:p w14:paraId="70514D43" w14:textId="556D9D5F" w:rsidR="00547337" w:rsidRPr="00B0178B" w:rsidRDefault="00B0178B" w:rsidP="00581AE5">
            <w:pPr>
              <w:rPr>
                <w:ins w:id="111" w:author="Francesco Marchese" w:date="2023-06-14T17:22:00Z"/>
                <w:rFonts w:ascii="Times New Roman" w:hAnsi="Times New Roman" w:cs="Times New Roman"/>
              </w:rPr>
            </w:pPr>
            <w:ins w:id="112" w:author="Francesco Marchese" w:date="2023-06-15T12:24:00Z">
              <w:r w:rsidRPr="00B0178B">
                <w:rPr>
                  <w:rFonts w:ascii="Times New Roman" w:hAnsi="Times New Roman" w:cs="Times New Roman"/>
                </w:rPr>
                <w:t>Direttore</w:t>
              </w:r>
            </w:ins>
          </w:p>
        </w:tc>
        <w:tc>
          <w:tcPr>
            <w:tcW w:w="2616" w:type="dxa"/>
            <w:tcPrChange w:id="113" w:author="Francesco Marchese" w:date="2023-06-15T12:29:00Z">
              <w:tcPr>
                <w:tcW w:w="2614" w:type="dxa"/>
                <w:gridSpan w:val="2"/>
              </w:tcPr>
            </w:tcPrChange>
          </w:tcPr>
          <w:p w14:paraId="7A0DEC76" w14:textId="443CEB25" w:rsidR="00547337" w:rsidRPr="00B0178B" w:rsidRDefault="00B0178B" w:rsidP="00581AE5">
            <w:pPr>
              <w:rPr>
                <w:ins w:id="114" w:author="Francesco Marchese" w:date="2023-06-14T17:22:00Z"/>
                <w:rFonts w:ascii="Times New Roman" w:hAnsi="Times New Roman" w:cs="Times New Roman"/>
              </w:rPr>
            </w:pPr>
            <w:ins w:id="115" w:author="Francesco Marchese" w:date="2023-06-15T12:28:00Z">
              <w:r>
                <w:rPr>
                  <w:rFonts w:ascii="Times New Roman" w:hAnsi="Times New Roman" w:cs="Times New Roman"/>
                </w:rPr>
                <w:t>Amministratore dell</w:t>
              </w:r>
            </w:ins>
            <w:ins w:id="116" w:author="Francesco Marchese" w:date="2023-06-15T12:29:00Z">
              <w:r>
                <w:rPr>
                  <w:rFonts w:ascii="Times New Roman" w:hAnsi="Times New Roman" w:cs="Times New Roman"/>
                </w:rPr>
                <w:t>a biblioteca e gestore del personale</w:t>
              </w:r>
            </w:ins>
            <w:ins w:id="117" w:author="Francesco Marchese" w:date="2023-06-15T12:31:00Z">
              <w:r w:rsidR="00783831">
                <w:rPr>
                  <w:rFonts w:ascii="Times New Roman" w:hAnsi="Times New Roman" w:cs="Times New Roman"/>
                </w:rPr>
                <w:t>.</w:t>
              </w:r>
            </w:ins>
          </w:p>
        </w:tc>
        <w:tc>
          <w:tcPr>
            <w:tcW w:w="2616" w:type="dxa"/>
            <w:tcPrChange w:id="118" w:author="Francesco Marchese" w:date="2023-06-15T12:29:00Z">
              <w:tcPr>
                <w:tcW w:w="2614" w:type="dxa"/>
                <w:gridSpan w:val="2"/>
              </w:tcPr>
            </w:tcPrChange>
          </w:tcPr>
          <w:p w14:paraId="03356514" w14:textId="2235AD86" w:rsidR="00547337" w:rsidRDefault="00783831" w:rsidP="00581AE5">
            <w:pPr>
              <w:rPr>
                <w:ins w:id="119" w:author="Francesco Marchese" w:date="2023-06-14T17:22:00Z"/>
                <w:rFonts w:ascii="Times New Roman" w:hAnsi="Times New Roman" w:cs="Times New Roman"/>
              </w:rPr>
            </w:pPr>
            <w:ins w:id="120" w:author="Francesco Marchese" w:date="2023-06-15T12:31:00Z">
              <w:r>
                <w:rPr>
                  <w:rFonts w:ascii="Times New Roman" w:hAnsi="Times New Roman" w:cs="Times New Roman"/>
                </w:rPr>
                <w:t>Capo del personale, Amministratore biblioteca</w:t>
              </w:r>
            </w:ins>
          </w:p>
        </w:tc>
        <w:tc>
          <w:tcPr>
            <w:tcW w:w="2616" w:type="dxa"/>
            <w:tcPrChange w:id="121" w:author="Francesco Marchese" w:date="2023-06-15T12:29:00Z">
              <w:tcPr>
                <w:tcW w:w="2614" w:type="dxa"/>
                <w:gridSpan w:val="2"/>
              </w:tcPr>
            </w:tcPrChange>
          </w:tcPr>
          <w:p w14:paraId="7E22793E" w14:textId="77777777" w:rsidR="00547337" w:rsidRDefault="00547337" w:rsidP="00581AE5">
            <w:pPr>
              <w:rPr>
                <w:ins w:id="122" w:author="Francesco Marchese" w:date="2023-06-14T17:23:00Z"/>
                <w:rFonts w:ascii="Times New Roman" w:hAnsi="Times New Roman" w:cs="Times New Roman"/>
              </w:rPr>
            </w:pPr>
            <w:ins w:id="123" w:author="Francesco Marchese" w:date="2023-06-14T17:23:00Z">
              <w:r>
                <w:rPr>
                  <w:rFonts w:ascii="Times New Roman" w:hAnsi="Times New Roman" w:cs="Times New Roman"/>
                </w:rPr>
                <w:t>Database Dipendenti, Database prestiti</w:t>
              </w:r>
            </w:ins>
          </w:p>
          <w:p w14:paraId="32736DA2" w14:textId="093480EB" w:rsidR="00547337" w:rsidRDefault="00547337" w:rsidP="00581AE5">
            <w:pPr>
              <w:rPr>
                <w:ins w:id="124" w:author="Francesco Marchese" w:date="2023-06-14T17:22:00Z"/>
                <w:rFonts w:ascii="Times New Roman" w:hAnsi="Times New Roman" w:cs="Times New Roman"/>
              </w:rPr>
            </w:pPr>
          </w:p>
        </w:tc>
      </w:tr>
      <w:tr w:rsidR="00547337" w14:paraId="7D6D8078" w14:textId="77777777" w:rsidTr="00B0178B">
        <w:trPr>
          <w:trHeight w:val="866"/>
          <w:ins w:id="125" w:author="Francesco Marchese" w:date="2023-06-14T17:22:00Z"/>
          <w:trPrChange w:id="126" w:author="Francesco Marchese" w:date="2023-06-15T12:29:00Z">
            <w:trPr>
              <w:gridAfter w:val="0"/>
            </w:trPr>
          </w:trPrChange>
        </w:trPr>
        <w:tc>
          <w:tcPr>
            <w:tcW w:w="2616" w:type="dxa"/>
            <w:tcPrChange w:id="127" w:author="Francesco Marchese" w:date="2023-06-15T12:29:00Z">
              <w:tcPr>
                <w:tcW w:w="2614" w:type="dxa"/>
              </w:tcPr>
            </w:tcPrChange>
          </w:tcPr>
          <w:p w14:paraId="2021D3A0" w14:textId="47EB0E31" w:rsidR="00547337" w:rsidRDefault="00B0178B" w:rsidP="00581AE5">
            <w:pPr>
              <w:rPr>
                <w:ins w:id="128" w:author="Francesco Marchese" w:date="2023-06-14T17:22:00Z"/>
                <w:rFonts w:ascii="Times New Roman" w:hAnsi="Times New Roman" w:cs="Times New Roman"/>
              </w:rPr>
            </w:pPr>
            <w:ins w:id="129" w:author="Francesco Marchese" w:date="2023-06-15T12:24:00Z">
              <w:r>
                <w:rPr>
                  <w:rFonts w:ascii="Times New Roman" w:hAnsi="Times New Roman" w:cs="Times New Roman"/>
                </w:rPr>
                <w:t>Dipendente</w:t>
              </w:r>
            </w:ins>
          </w:p>
        </w:tc>
        <w:tc>
          <w:tcPr>
            <w:tcW w:w="2616" w:type="dxa"/>
            <w:tcPrChange w:id="130" w:author="Francesco Marchese" w:date="2023-06-15T12:29:00Z">
              <w:tcPr>
                <w:tcW w:w="2614" w:type="dxa"/>
                <w:gridSpan w:val="2"/>
              </w:tcPr>
            </w:tcPrChange>
          </w:tcPr>
          <w:p w14:paraId="4CC0715F" w14:textId="0EF15671" w:rsidR="00547337" w:rsidRDefault="00B0178B" w:rsidP="00581AE5">
            <w:pPr>
              <w:rPr>
                <w:ins w:id="131" w:author="Francesco Marchese" w:date="2023-06-14T17:22:00Z"/>
                <w:rFonts w:ascii="Times New Roman" w:hAnsi="Times New Roman" w:cs="Times New Roman"/>
              </w:rPr>
            </w:pPr>
            <w:ins w:id="132" w:author="Francesco Marchese" w:date="2023-06-15T12:28:00Z">
              <w:r>
                <w:rPr>
                  <w:rFonts w:ascii="Times New Roman" w:hAnsi="Times New Roman" w:cs="Times New Roman"/>
                </w:rPr>
                <w:t>Personale della biblioteca che si occupa di erogare i servizi e gestire la biblioteca</w:t>
              </w:r>
            </w:ins>
            <w:ins w:id="133" w:author="Francesco Marchese" w:date="2023-06-15T12:31:00Z">
              <w:r w:rsidR="00783831">
                <w:rPr>
                  <w:rFonts w:ascii="Times New Roman" w:hAnsi="Times New Roman" w:cs="Times New Roman"/>
                </w:rPr>
                <w:t>.</w:t>
              </w:r>
            </w:ins>
          </w:p>
        </w:tc>
        <w:tc>
          <w:tcPr>
            <w:tcW w:w="2616" w:type="dxa"/>
            <w:tcPrChange w:id="134" w:author="Francesco Marchese" w:date="2023-06-15T12:29:00Z">
              <w:tcPr>
                <w:tcW w:w="2614" w:type="dxa"/>
                <w:gridSpan w:val="2"/>
              </w:tcPr>
            </w:tcPrChange>
          </w:tcPr>
          <w:p w14:paraId="0DCA37F6" w14:textId="7D50A406" w:rsidR="00547337" w:rsidRDefault="00B0178B" w:rsidP="00581AE5">
            <w:pPr>
              <w:rPr>
                <w:ins w:id="135" w:author="Francesco Marchese" w:date="2023-06-14T17:22:00Z"/>
                <w:rFonts w:ascii="Times New Roman" w:hAnsi="Times New Roman" w:cs="Times New Roman"/>
              </w:rPr>
            </w:pPr>
            <w:ins w:id="136" w:author="Francesco Marchese" w:date="2023-06-15T12:28:00Z">
              <w:r>
                <w:rPr>
                  <w:rFonts w:ascii="Times New Roman" w:hAnsi="Times New Roman" w:cs="Times New Roman"/>
                </w:rPr>
                <w:t>Personale, Impiegato</w:t>
              </w:r>
            </w:ins>
          </w:p>
        </w:tc>
        <w:tc>
          <w:tcPr>
            <w:tcW w:w="2616" w:type="dxa"/>
            <w:tcPrChange w:id="137" w:author="Francesco Marchese" w:date="2023-06-15T12:29:00Z">
              <w:tcPr>
                <w:tcW w:w="2614" w:type="dxa"/>
                <w:gridSpan w:val="2"/>
              </w:tcPr>
            </w:tcPrChange>
          </w:tcPr>
          <w:p w14:paraId="21D181CE" w14:textId="2BD8C2BE" w:rsidR="00547337" w:rsidRDefault="00547337" w:rsidP="00581AE5">
            <w:pPr>
              <w:rPr>
                <w:ins w:id="138" w:author="Francesco Marchese" w:date="2023-06-14T17:22:00Z"/>
                <w:rFonts w:ascii="Times New Roman" w:hAnsi="Times New Roman" w:cs="Times New Roman"/>
              </w:rPr>
            </w:pPr>
            <w:ins w:id="139" w:author="Francesco Marchese" w:date="2023-06-14T17:24:00Z">
              <w:r>
                <w:rPr>
                  <w:rFonts w:ascii="Times New Roman" w:hAnsi="Times New Roman" w:cs="Times New Roman"/>
                </w:rPr>
                <w:t xml:space="preserve">Database </w:t>
              </w:r>
            </w:ins>
            <w:ins w:id="140" w:author="Francesco Marchese" w:date="2023-06-15T12:28:00Z">
              <w:r w:rsidR="00B0178B">
                <w:rPr>
                  <w:rFonts w:ascii="Times New Roman" w:hAnsi="Times New Roman" w:cs="Times New Roman"/>
                </w:rPr>
                <w:t>Dipendenti</w:t>
              </w:r>
            </w:ins>
            <w:ins w:id="141" w:author="Francesco Marchese" w:date="2023-06-14T17:24:00Z">
              <w:r>
                <w:rPr>
                  <w:rFonts w:ascii="Times New Roman" w:hAnsi="Times New Roman" w:cs="Times New Roman"/>
                </w:rPr>
                <w:t>, Database prestiti</w:t>
              </w:r>
            </w:ins>
          </w:p>
        </w:tc>
      </w:tr>
      <w:tr w:rsidR="00547337" w14:paraId="5B34552A" w14:textId="77777777" w:rsidTr="00B0178B">
        <w:trPr>
          <w:trHeight w:val="654"/>
          <w:ins w:id="142" w:author="Francesco Marchese" w:date="2023-06-14T17:23:00Z"/>
          <w:trPrChange w:id="143" w:author="Francesco Marchese" w:date="2023-06-15T12:29:00Z">
            <w:trPr>
              <w:gridAfter w:val="0"/>
            </w:trPr>
          </w:trPrChange>
        </w:trPr>
        <w:tc>
          <w:tcPr>
            <w:tcW w:w="2616" w:type="dxa"/>
            <w:tcPrChange w:id="144" w:author="Francesco Marchese" w:date="2023-06-15T12:29:00Z">
              <w:tcPr>
                <w:tcW w:w="2614" w:type="dxa"/>
              </w:tcPr>
            </w:tcPrChange>
          </w:tcPr>
          <w:p w14:paraId="50B2B639" w14:textId="049FCEFE" w:rsidR="00547337" w:rsidRDefault="00B0178B" w:rsidP="00581AE5">
            <w:pPr>
              <w:rPr>
                <w:ins w:id="145" w:author="Francesco Marchese" w:date="2023-06-14T17:23:00Z"/>
                <w:rFonts w:ascii="Times New Roman" w:hAnsi="Times New Roman" w:cs="Times New Roman"/>
              </w:rPr>
            </w:pPr>
            <w:ins w:id="146" w:author="Francesco Marchese" w:date="2023-06-15T12:24:00Z">
              <w:r>
                <w:rPr>
                  <w:rFonts w:ascii="Times New Roman" w:hAnsi="Times New Roman" w:cs="Times New Roman"/>
                </w:rPr>
                <w:t>Cliente</w:t>
              </w:r>
            </w:ins>
          </w:p>
        </w:tc>
        <w:tc>
          <w:tcPr>
            <w:tcW w:w="2616" w:type="dxa"/>
            <w:tcPrChange w:id="147" w:author="Francesco Marchese" w:date="2023-06-15T12:29:00Z">
              <w:tcPr>
                <w:tcW w:w="2614" w:type="dxa"/>
                <w:gridSpan w:val="2"/>
              </w:tcPr>
            </w:tcPrChange>
          </w:tcPr>
          <w:p w14:paraId="7305816B" w14:textId="2CDDBA3C" w:rsidR="00547337" w:rsidRDefault="00B0178B" w:rsidP="00581AE5">
            <w:pPr>
              <w:rPr>
                <w:ins w:id="148" w:author="Francesco Marchese" w:date="2023-06-14T17:23:00Z"/>
                <w:rFonts w:ascii="Times New Roman" w:hAnsi="Times New Roman" w:cs="Times New Roman"/>
              </w:rPr>
            </w:pPr>
            <w:ins w:id="149" w:author="Francesco Marchese" w:date="2023-06-15T12:26:00Z">
              <w:r>
                <w:rPr>
                  <w:rFonts w:ascii="Times New Roman" w:hAnsi="Times New Roman" w:cs="Times New Roman"/>
                </w:rPr>
                <w:t>Persona fisica che utilizza i servizi offerti dalla biblioteca.</w:t>
              </w:r>
            </w:ins>
          </w:p>
        </w:tc>
        <w:tc>
          <w:tcPr>
            <w:tcW w:w="2616" w:type="dxa"/>
            <w:tcPrChange w:id="150" w:author="Francesco Marchese" w:date="2023-06-15T12:29:00Z">
              <w:tcPr>
                <w:tcW w:w="2614" w:type="dxa"/>
                <w:gridSpan w:val="2"/>
              </w:tcPr>
            </w:tcPrChange>
          </w:tcPr>
          <w:p w14:paraId="3542E879" w14:textId="34F2B676" w:rsidR="00547337" w:rsidRDefault="00547337" w:rsidP="00581AE5">
            <w:pPr>
              <w:rPr>
                <w:ins w:id="151" w:author="Francesco Marchese" w:date="2023-06-14T17:23:00Z"/>
                <w:rFonts w:ascii="Times New Roman" w:hAnsi="Times New Roman" w:cs="Times New Roman"/>
              </w:rPr>
            </w:pPr>
          </w:p>
        </w:tc>
        <w:tc>
          <w:tcPr>
            <w:tcW w:w="2616" w:type="dxa"/>
            <w:tcPrChange w:id="152" w:author="Francesco Marchese" w:date="2023-06-15T12:29:00Z">
              <w:tcPr>
                <w:tcW w:w="2614" w:type="dxa"/>
                <w:gridSpan w:val="2"/>
              </w:tcPr>
            </w:tcPrChange>
          </w:tcPr>
          <w:p w14:paraId="62DD3482" w14:textId="63E9FE37" w:rsidR="00547337" w:rsidRDefault="00547337" w:rsidP="00581AE5">
            <w:pPr>
              <w:rPr>
                <w:ins w:id="153" w:author="Francesco Marchese" w:date="2023-06-14T17:23:00Z"/>
                <w:rFonts w:ascii="Times New Roman" w:hAnsi="Times New Roman" w:cs="Times New Roman"/>
              </w:rPr>
            </w:pPr>
            <w:ins w:id="154" w:author="Francesco Marchese" w:date="2023-06-14T17:25:00Z">
              <w:r>
                <w:rPr>
                  <w:rFonts w:ascii="Times New Roman" w:hAnsi="Times New Roman" w:cs="Times New Roman"/>
                </w:rPr>
                <w:t xml:space="preserve">Database </w:t>
              </w:r>
            </w:ins>
            <w:ins w:id="155" w:author="Francesco Marchese" w:date="2023-06-15T12:27:00Z">
              <w:r w:rsidR="00B0178B">
                <w:rPr>
                  <w:rFonts w:ascii="Times New Roman" w:hAnsi="Times New Roman" w:cs="Times New Roman"/>
                </w:rPr>
                <w:t>Clien</w:t>
              </w:r>
            </w:ins>
            <w:ins w:id="156" w:author="Francesco Marchese" w:date="2023-06-15T12:28:00Z">
              <w:r w:rsidR="00B0178B">
                <w:rPr>
                  <w:rFonts w:ascii="Times New Roman" w:hAnsi="Times New Roman" w:cs="Times New Roman"/>
                </w:rPr>
                <w:t>ti</w:t>
              </w:r>
            </w:ins>
            <w:ins w:id="157" w:author="Francesco Marchese" w:date="2023-06-14T17:25:00Z">
              <w:r>
                <w:rPr>
                  <w:rFonts w:ascii="Times New Roman" w:hAnsi="Times New Roman" w:cs="Times New Roman"/>
                </w:rPr>
                <w:t>, Database prestiti</w:t>
              </w:r>
            </w:ins>
          </w:p>
        </w:tc>
      </w:tr>
      <w:tr w:rsidR="00B0178B" w14:paraId="6BE8FE64" w14:textId="77777777" w:rsidTr="00B0178B">
        <w:trPr>
          <w:trHeight w:val="654"/>
          <w:ins w:id="158" w:author="Francesco Marchese" w:date="2023-06-15T12:29:00Z"/>
        </w:trPr>
        <w:tc>
          <w:tcPr>
            <w:tcW w:w="2616" w:type="dxa"/>
          </w:tcPr>
          <w:p w14:paraId="0A8D2BC1" w14:textId="2041CCE9" w:rsidR="00B0178B" w:rsidRDefault="00B0178B" w:rsidP="00581AE5">
            <w:pPr>
              <w:rPr>
                <w:ins w:id="159" w:author="Francesco Marchese" w:date="2023-06-15T12:29:00Z"/>
                <w:rFonts w:ascii="Times New Roman" w:hAnsi="Times New Roman" w:cs="Times New Roman"/>
              </w:rPr>
            </w:pPr>
            <w:ins w:id="160" w:author="Francesco Marchese" w:date="2023-06-15T12:29:00Z">
              <w:r>
                <w:rPr>
                  <w:rFonts w:ascii="Times New Roman" w:hAnsi="Times New Roman" w:cs="Times New Roman"/>
                </w:rPr>
                <w:t>Libro</w:t>
              </w:r>
            </w:ins>
          </w:p>
        </w:tc>
        <w:tc>
          <w:tcPr>
            <w:tcW w:w="2616" w:type="dxa"/>
          </w:tcPr>
          <w:p w14:paraId="64D4452E" w14:textId="0AAC555A" w:rsidR="00B0178B" w:rsidRDefault="00783831" w:rsidP="00581AE5">
            <w:pPr>
              <w:rPr>
                <w:ins w:id="161" w:author="Francesco Marchese" w:date="2023-06-15T12:29:00Z"/>
                <w:rFonts w:ascii="Times New Roman" w:hAnsi="Times New Roman" w:cs="Times New Roman"/>
              </w:rPr>
            </w:pPr>
            <w:ins w:id="162" w:author="Francesco Marchese" w:date="2023-06-15T12:32:00Z">
              <w:r>
                <w:rPr>
                  <w:rFonts w:ascii="Times New Roman" w:hAnsi="Times New Roman" w:cs="Times New Roman"/>
                </w:rPr>
                <w:t>Oggetto di servizi offerti dalla biblioteca. Può essere preso in prestito.</w:t>
              </w:r>
            </w:ins>
          </w:p>
        </w:tc>
        <w:tc>
          <w:tcPr>
            <w:tcW w:w="2616" w:type="dxa"/>
          </w:tcPr>
          <w:p w14:paraId="3E6EED26" w14:textId="028E6E0E" w:rsidR="00B0178B" w:rsidRDefault="00783831" w:rsidP="00581AE5">
            <w:pPr>
              <w:rPr>
                <w:ins w:id="163" w:author="Francesco Marchese" w:date="2023-06-15T12:29:00Z"/>
                <w:rFonts w:ascii="Times New Roman" w:hAnsi="Times New Roman" w:cs="Times New Roman"/>
              </w:rPr>
            </w:pPr>
            <w:ins w:id="164" w:author="Francesco Marchese" w:date="2023-06-15T12:32:00Z">
              <w:r>
                <w:rPr>
                  <w:rFonts w:ascii="Times New Roman" w:hAnsi="Times New Roman" w:cs="Times New Roman"/>
                </w:rPr>
                <w:t>Volume, Testo</w:t>
              </w:r>
            </w:ins>
          </w:p>
        </w:tc>
        <w:tc>
          <w:tcPr>
            <w:tcW w:w="2616" w:type="dxa"/>
          </w:tcPr>
          <w:p w14:paraId="408C92D0" w14:textId="338CCA55" w:rsidR="00B0178B" w:rsidRDefault="00783831" w:rsidP="00581AE5">
            <w:pPr>
              <w:rPr>
                <w:ins w:id="165" w:author="Francesco Marchese" w:date="2023-06-15T12:29:00Z"/>
                <w:rFonts w:ascii="Times New Roman" w:hAnsi="Times New Roman" w:cs="Times New Roman"/>
              </w:rPr>
            </w:pPr>
            <w:ins w:id="166" w:author="Francesco Marchese" w:date="2023-06-15T12:32:00Z">
              <w:r>
                <w:rPr>
                  <w:rFonts w:ascii="Times New Roman" w:hAnsi="Times New Roman" w:cs="Times New Roman"/>
                </w:rPr>
                <w:t>Database Libri, Databa</w:t>
              </w:r>
            </w:ins>
            <w:ins w:id="167" w:author="Francesco Marchese" w:date="2023-06-15T12:33:00Z">
              <w:r>
                <w:rPr>
                  <w:rFonts w:ascii="Times New Roman" w:hAnsi="Times New Roman" w:cs="Times New Roman"/>
                </w:rPr>
                <w:t>se Transizioni</w:t>
              </w:r>
            </w:ins>
          </w:p>
        </w:tc>
      </w:tr>
      <w:tr w:rsidR="00783831" w14:paraId="3E312B9A" w14:textId="77777777" w:rsidTr="00B0178B">
        <w:trPr>
          <w:trHeight w:val="654"/>
          <w:ins w:id="168" w:author="Francesco Marchese" w:date="2023-06-15T12:33:00Z"/>
        </w:trPr>
        <w:tc>
          <w:tcPr>
            <w:tcW w:w="2616" w:type="dxa"/>
          </w:tcPr>
          <w:p w14:paraId="7BFF5D1D" w14:textId="7817A158" w:rsidR="00783831" w:rsidRDefault="00783831" w:rsidP="00581AE5">
            <w:pPr>
              <w:rPr>
                <w:ins w:id="169" w:author="Francesco Marchese" w:date="2023-06-15T12:33:00Z"/>
                <w:rFonts w:ascii="Times New Roman" w:hAnsi="Times New Roman" w:cs="Times New Roman"/>
              </w:rPr>
            </w:pPr>
            <w:ins w:id="170" w:author="Francesco Marchese" w:date="2023-06-15T12:33:00Z">
              <w:r>
                <w:rPr>
                  <w:rFonts w:ascii="Times New Roman" w:hAnsi="Times New Roman" w:cs="Times New Roman"/>
                </w:rPr>
                <w:t>Prestito</w:t>
              </w:r>
            </w:ins>
          </w:p>
        </w:tc>
        <w:tc>
          <w:tcPr>
            <w:tcW w:w="2616" w:type="dxa"/>
          </w:tcPr>
          <w:p w14:paraId="0EA41202" w14:textId="1F9F6B1A" w:rsidR="00783831" w:rsidRDefault="00783831" w:rsidP="00581AE5">
            <w:pPr>
              <w:rPr>
                <w:ins w:id="171" w:author="Francesco Marchese" w:date="2023-06-15T12:33:00Z"/>
                <w:rFonts w:ascii="Times New Roman" w:hAnsi="Times New Roman" w:cs="Times New Roman"/>
              </w:rPr>
            </w:pPr>
            <w:ins w:id="172" w:author="Francesco Marchese" w:date="2023-06-15T12:33:00Z">
              <w:r>
                <w:rPr>
                  <w:rFonts w:ascii="Times New Roman" w:hAnsi="Times New Roman" w:cs="Times New Roman"/>
                </w:rPr>
                <w:t>Tipo di servizio offerto dalla biblioteca. Gestito dai dipendenti, utili</w:t>
              </w:r>
            </w:ins>
            <w:ins w:id="173" w:author="Francesco Marchese" w:date="2023-06-15T12:34:00Z">
              <w:r>
                <w:rPr>
                  <w:rFonts w:ascii="Times New Roman" w:hAnsi="Times New Roman" w:cs="Times New Roman"/>
                </w:rPr>
                <w:t>zzato dai clienti. Differenti modalità.</w:t>
              </w:r>
            </w:ins>
          </w:p>
        </w:tc>
        <w:tc>
          <w:tcPr>
            <w:tcW w:w="2616" w:type="dxa"/>
          </w:tcPr>
          <w:p w14:paraId="47537C91" w14:textId="312C46F1" w:rsidR="00783831" w:rsidRDefault="00783831" w:rsidP="00581AE5">
            <w:pPr>
              <w:rPr>
                <w:ins w:id="174" w:author="Francesco Marchese" w:date="2023-06-15T12:33:00Z"/>
                <w:rFonts w:ascii="Times New Roman" w:hAnsi="Times New Roman" w:cs="Times New Roman"/>
              </w:rPr>
            </w:pPr>
            <w:ins w:id="175" w:author="Francesco Marchese" w:date="2023-06-15T12:34:00Z">
              <w:r>
                <w:rPr>
                  <w:rFonts w:ascii="Times New Roman" w:hAnsi="Times New Roman" w:cs="Times New Roman"/>
                </w:rPr>
                <w:t>Servizio</w:t>
              </w:r>
            </w:ins>
          </w:p>
        </w:tc>
        <w:tc>
          <w:tcPr>
            <w:tcW w:w="2616" w:type="dxa"/>
          </w:tcPr>
          <w:p w14:paraId="68DE9619" w14:textId="162E6BBF" w:rsidR="00783831" w:rsidRDefault="00783831" w:rsidP="00581AE5">
            <w:pPr>
              <w:rPr>
                <w:ins w:id="176" w:author="Francesco Marchese" w:date="2023-06-15T12:33:00Z"/>
                <w:rFonts w:ascii="Times New Roman" w:hAnsi="Times New Roman" w:cs="Times New Roman"/>
              </w:rPr>
            </w:pPr>
            <w:ins w:id="177" w:author="Francesco Marchese" w:date="2023-06-15T12:34:00Z">
              <w:r>
                <w:rPr>
                  <w:rFonts w:ascii="Times New Roman" w:hAnsi="Times New Roman" w:cs="Times New Roman"/>
                </w:rPr>
                <w:t>Database Transizioni</w:t>
              </w:r>
            </w:ins>
          </w:p>
        </w:tc>
      </w:tr>
    </w:tbl>
    <w:p w14:paraId="47EEE675" w14:textId="3D104A72" w:rsidR="00547337" w:rsidRPr="00B0178B" w:rsidRDefault="00547337" w:rsidP="00581AE5">
      <w:pPr>
        <w:spacing w:after="0"/>
        <w:rPr>
          <w:rFonts w:ascii="Times New Roman" w:hAnsi="Times New Roman" w:cs="Times New Roman"/>
        </w:rPr>
      </w:pPr>
    </w:p>
    <w:sectPr w:rsidR="00547337" w:rsidRPr="00B0178B" w:rsidSect="00E10E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A4D"/>
    <w:multiLevelType w:val="multilevel"/>
    <w:tmpl w:val="FE82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4370A"/>
    <w:multiLevelType w:val="hybridMultilevel"/>
    <w:tmpl w:val="62DC0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5C32A0E"/>
    <w:multiLevelType w:val="hybridMultilevel"/>
    <w:tmpl w:val="6F6ABE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D25708A"/>
    <w:multiLevelType w:val="multilevel"/>
    <w:tmpl w:val="7854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6A7F5A"/>
    <w:multiLevelType w:val="hybridMultilevel"/>
    <w:tmpl w:val="F05C9390"/>
    <w:lvl w:ilvl="0" w:tplc="04100001">
      <w:start w:val="1"/>
      <w:numFmt w:val="bullet"/>
      <w:lvlText w:val=""/>
      <w:lvlJc w:val="left"/>
      <w:pPr>
        <w:ind w:left="830" w:hanging="360"/>
      </w:pPr>
      <w:rPr>
        <w:rFonts w:ascii="Symbol" w:hAnsi="Symbol" w:hint="default"/>
      </w:rPr>
    </w:lvl>
    <w:lvl w:ilvl="1" w:tplc="04100003" w:tentative="1">
      <w:start w:val="1"/>
      <w:numFmt w:val="bullet"/>
      <w:lvlText w:val="o"/>
      <w:lvlJc w:val="left"/>
      <w:pPr>
        <w:ind w:left="1550" w:hanging="360"/>
      </w:pPr>
      <w:rPr>
        <w:rFonts w:ascii="Courier New" w:hAnsi="Courier New" w:cs="Courier New" w:hint="default"/>
      </w:rPr>
    </w:lvl>
    <w:lvl w:ilvl="2" w:tplc="04100005" w:tentative="1">
      <w:start w:val="1"/>
      <w:numFmt w:val="bullet"/>
      <w:lvlText w:val=""/>
      <w:lvlJc w:val="left"/>
      <w:pPr>
        <w:ind w:left="2270" w:hanging="360"/>
      </w:pPr>
      <w:rPr>
        <w:rFonts w:ascii="Wingdings" w:hAnsi="Wingdings" w:hint="default"/>
      </w:rPr>
    </w:lvl>
    <w:lvl w:ilvl="3" w:tplc="04100001" w:tentative="1">
      <w:start w:val="1"/>
      <w:numFmt w:val="bullet"/>
      <w:lvlText w:val=""/>
      <w:lvlJc w:val="left"/>
      <w:pPr>
        <w:ind w:left="2990" w:hanging="360"/>
      </w:pPr>
      <w:rPr>
        <w:rFonts w:ascii="Symbol" w:hAnsi="Symbol" w:hint="default"/>
      </w:rPr>
    </w:lvl>
    <w:lvl w:ilvl="4" w:tplc="04100003" w:tentative="1">
      <w:start w:val="1"/>
      <w:numFmt w:val="bullet"/>
      <w:lvlText w:val="o"/>
      <w:lvlJc w:val="left"/>
      <w:pPr>
        <w:ind w:left="3710" w:hanging="360"/>
      </w:pPr>
      <w:rPr>
        <w:rFonts w:ascii="Courier New" w:hAnsi="Courier New" w:cs="Courier New" w:hint="default"/>
      </w:rPr>
    </w:lvl>
    <w:lvl w:ilvl="5" w:tplc="04100005" w:tentative="1">
      <w:start w:val="1"/>
      <w:numFmt w:val="bullet"/>
      <w:lvlText w:val=""/>
      <w:lvlJc w:val="left"/>
      <w:pPr>
        <w:ind w:left="4430" w:hanging="360"/>
      </w:pPr>
      <w:rPr>
        <w:rFonts w:ascii="Wingdings" w:hAnsi="Wingdings" w:hint="default"/>
      </w:rPr>
    </w:lvl>
    <w:lvl w:ilvl="6" w:tplc="04100001" w:tentative="1">
      <w:start w:val="1"/>
      <w:numFmt w:val="bullet"/>
      <w:lvlText w:val=""/>
      <w:lvlJc w:val="left"/>
      <w:pPr>
        <w:ind w:left="5150" w:hanging="360"/>
      </w:pPr>
      <w:rPr>
        <w:rFonts w:ascii="Symbol" w:hAnsi="Symbol" w:hint="default"/>
      </w:rPr>
    </w:lvl>
    <w:lvl w:ilvl="7" w:tplc="04100003" w:tentative="1">
      <w:start w:val="1"/>
      <w:numFmt w:val="bullet"/>
      <w:lvlText w:val="o"/>
      <w:lvlJc w:val="left"/>
      <w:pPr>
        <w:ind w:left="5870" w:hanging="360"/>
      </w:pPr>
      <w:rPr>
        <w:rFonts w:ascii="Courier New" w:hAnsi="Courier New" w:cs="Courier New" w:hint="default"/>
      </w:rPr>
    </w:lvl>
    <w:lvl w:ilvl="8" w:tplc="04100005" w:tentative="1">
      <w:start w:val="1"/>
      <w:numFmt w:val="bullet"/>
      <w:lvlText w:val=""/>
      <w:lvlJc w:val="left"/>
      <w:pPr>
        <w:ind w:left="6590" w:hanging="360"/>
      </w:pPr>
      <w:rPr>
        <w:rFonts w:ascii="Wingdings" w:hAnsi="Wingdings" w:hint="default"/>
      </w:rPr>
    </w:lvl>
  </w:abstractNum>
  <w:num w:numId="1" w16cid:durableId="816530425">
    <w:abstractNumId w:val="4"/>
  </w:num>
  <w:num w:numId="2" w16cid:durableId="188033246">
    <w:abstractNumId w:val="1"/>
  </w:num>
  <w:num w:numId="3" w16cid:durableId="1944920717">
    <w:abstractNumId w:val="0"/>
  </w:num>
  <w:num w:numId="4" w16cid:durableId="582489547">
    <w:abstractNumId w:val="3"/>
  </w:num>
  <w:num w:numId="5" w16cid:durableId="92021525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o Marchese">
    <w15:presenceInfo w15:providerId="Windows Live" w15:userId="a0c2ff45a5fc9d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3E"/>
    <w:rsid w:val="000361BD"/>
    <w:rsid w:val="000D1D3E"/>
    <w:rsid w:val="001B0DDB"/>
    <w:rsid w:val="001B2044"/>
    <w:rsid w:val="001C59DD"/>
    <w:rsid w:val="0039058A"/>
    <w:rsid w:val="003E2890"/>
    <w:rsid w:val="0054399C"/>
    <w:rsid w:val="00547337"/>
    <w:rsid w:val="00581AE5"/>
    <w:rsid w:val="005F4321"/>
    <w:rsid w:val="00646A3E"/>
    <w:rsid w:val="006861A6"/>
    <w:rsid w:val="00763EB6"/>
    <w:rsid w:val="0078226D"/>
    <w:rsid w:val="00783831"/>
    <w:rsid w:val="00816039"/>
    <w:rsid w:val="00925E09"/>
    <w:rsid w:val="00B0178B"/>
    <w:rsid w:val="00B075E4"/>
    <w:rsid w:val="00BB43ED"/>
    <w:rsid w:val="00D63D1E"/>
    <w:rsid w:val="00DE64F8"/>
    <w:rsid w:val="00E10EEC"/>
    <w:rsid w:val="00F53EFA"/>
    <w:rsid w:val="00FE2A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F209"/>
  <w15:chartTrackingRefBased/>
  <w15:docId w15:val="{3FBBEA1A-E7AA-4E50-AE09-D8082A70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10EE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Revisione">
    <w:name w:val="Revision"/>
    <w:hidden/>
    <w:uiPriority w:val="99"/>
    <w:semiHidden/>
    <w:rsid w:val="001C59DD"/>
    <w:pPr>
      <w:spacing w:after="0" w:line="240" w:lineRule="auto"/>
    </w:pPr>
  </w:style>
  <w:style w:type="paragraph" w:styleId="Paragrafoelenco">
    <w:name w:val="List Paragraph"/>
    <w:basedOn w:val="Normale"/>
    <w:uiPriority w:val="34"/>
    <w:qFormat/>
    <w:rsid w:val="001C59DD"/>
    <w:pPr>
      <w:ind w:left="720"/>
      <w:contextualSpacing/>
    </w:pPr>
  </w:style>
  <w:style w:type="table" w:styleId="Grigliatabella">
    <w:name w:val="Table Grid"/>
    <w:basedOn w:val="Tabellanormale"/>
    <w:uiPriority w:val="39"/>
    <w:rsid w:val="0054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2712">
      <w:bodyDiv w:val="1"/>
      <w:marLeft w:val="0"/>
      <w:marRight w:val="0"/>
      <w:marTop w:val="0"/>
      <w:marBottom w:val="0"/>
      <w:divBdr>
        <w:top w:val="none" w:sz="0" w:space="0" w:color="auto"/>
        <w:left w:val="none" w:sz="0" w:space="0" w:color="auto"/>
        <w:bottom w:val="none" w:sz="0" w:space="0" w:color="auto"/>
        <w:right w:val="none" w:sz="0" w:space="0" w:color="auto"/>
      </w:divBdr>
    </w:div>
    <w:div w:id="72734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BD67C-5827-4734-99B2-E22F61D6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Pages>
  <Words>1135</Words>
  <Characters>6471</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Marchese</dc:creator>
  <cp:keywords/>
  <dc:description/>
  <cp:lastModifiedBy>Francesco Marchese</cp:lastModifiedBy>
  <cp:revision>18</cp:revision>
  <dcterms:created xsi:type="dcterms:W3CDTF">2023-06-13T12:42:00Z</dcterms:created>
  <dcterms:modified xsi:type="dcterms:W3CDTF">2023-06-15T10:35:00Z</dcterms:modified>
</cp:coreProperties>
</file>